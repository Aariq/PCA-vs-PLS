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215CA8" w14:textId="4557D66A" w:rsidR="005B7138" w:rsidRDefault="005B7138">
      <w:pPr>
        <w:rPr>
          <w:ins w:id="0" w:author="Natalie Kerr" w:date="2019-04-10T10:04:00Z"/>
        </w:rPr>
      </w:pPr>
      <w:commentRangeStart w:id="1"/>
      <w:ins w:id="2" w:author="Natalie Kerr" w:date="2019-04-10T10:04:00Z">
        <w:r w:rsidRPr="005622CE">
          <w:t>Title</w:t>
        </w:r>
      </w:ins>
      <w:commentRangeEnd w:id="1"/>
      <w:ins w:id="3" w:author="Natalie Kerr" w:date="2019-04-10T15:27:00Z">
        <w:r w:rsidR="004C3C6B">
          <w:rPr>
            <w:rStyle w:val="CommentReference"/>
          </w:rPr>
          <w:commentReference w:id="1"/>
        </w:r>
      </w:ins>
      <w:ins w:id="4" w:author="Natalie Kerr" w:date="2019-04-10T10:04:00Z">
        <w:r w:rsidRPr="005622CE">
          <w:t xml:space="preserve">? </w:t>
        </w:r>
      </w:ins>
    </w:p>
    <w:p w14:paraId="55C97447" w14:textId="21EE115E" w:rsidR="005622CE" w:rsidRPr="005622CE" w:rsidRDefault="005622CE">
      <w:pPr>
        <w:rPr>
          <w:ins w:id="5" w:author="Natalie Kerr" w:date="2019-04-10T10:04:00Z"/>
        </w:rPr>
      </w:pPr>
      <w:ins w:id="6" w:author="Natalie Kerr" w:date="2019-04-10T10:04:00Z">
        <w:r>
          <w:t xml:space="preserve">Running title: </w:t>
        </w:r>
      </w:ins>
    </w:p>
    <w:p w14:paraId="25586374" w14:textId="77777777" w:rsidR="005622CE" w:rsidRDefault="005622CE" w:rsidP="005622CE">
      <w:pPr>
        <w:spacing w:after="0" w:line="360" w:lineRule="auto"/>
        <w:jc w:val="center"/>
        <w:rPr>
          <w:ins w:id="7" w:author="Natalie Kerr" w:date="2019-04-10T10:05:00Z"/>
          <w:rFonts w:ascii="Times New Roman" w:hAnsi="Times New Roman" w:cs="Times New Roman"/>
        </w:rPr>
      </w:pPr>
    </w:p>
    <w:p w14:paraId="6E930C81" w14:textId="4E0EB591" w:rsidR="005622CE" w:rsidRPr="005622CE" w:rsidRDefault="005622CE" w:rsidP="005622CE">
      <w:pPr>
        <w:spacing w:after="0" w:line="360" w:lineRule="auto"/>
        <w:jc w:val="center"/>
        <w:rPr>
          <w:ins w:id="8" w:author="Natalie Kerr" w:date="2019-04-10T10:04:00Z"/>
          <w:rFonts w:ascii="Times New Roman" w:hAnsi="Times New Roman" w:cs="Times New Roman"/>
          <w:i/>
          <w:color w:val="FF0000"/>
        </w:rPr>
      </w:pPr>
      <w:ins w:id="9" w:author="Natalie Kerr" w:date="2019-04-10T10:04:00Z">
        <w:r w:rsidRPr="006E349D">
          <w:rPr>
            <w:rFonts w:ascii="Times New Roman" w:hAnsi="Times New Roman" w:cs="Times New Roman"/>
          </w:rPr>
          <w:t>A standard paper</w:t>
        </w:r>
      </w:ins>
      <w:ins w:id="10" w:author="Natalie Kerr" w:date="2019-04-10T10:05:00Z">
        <w:r>
          <w:rPr>
            <w:rFonts w:ascii="Times New Roman" w:hAnsi="Times New Roman" w:cs="Times New Roman"/>
          </w:rPr>
          <w:t>/review(?)</w:t>
        </w:r>
      </w:ins>
      <w:ins w:id="11" w:author="Natalie Kerr" w:date="2019-04-10T10:04:00Z">
        <w:r w:rsidRPr="006E349D">
          <w:rPr>
            <w:rFonts w:ascii="Times New Roman" w:hAnsi="Times New Roman" w:cs="Times New Roman"/>
          </w:rPr>
          <w:t xml:space="preserve"> for consideration for publication </w:t>
        </w:r>
      </w:ins>
      <w:ins w:id="12" w:author="Natalie Kerr" w:date="2019-04-10T10:05:00Z">
        <w:r>
          <w:rPr>
            <w:rFonts w:ascii="Times New Roman" w:hAnsi="Times New Roman" w:cs="Times New Roman"/>
          </w:rPr>
          <w:t xml:space="preserve">in </w:t>
        </w:r>
        <w:proofErr w:type="spellStart"/>
        <w:r>
          <w:rPr>
            <w:rFonts w:ascii="Times New Roman" w:hAnsi="Times New Roman" w:cs="Times New Roman"/>
            <w:i/>
          </w:rPr>
          <w:t>Oecologia</w:t>
        </w:r>
      </w:ins>
      <w:proofErr w:type="spellEnd"/>
    </w:p>
    <w:p w14:paraId="490A8B97" w14:textId="77777777" w:rsidR="005622CE" w:rsidRDefault="005622CE" w:rsidP="005622CE">
      <w:pPr>
        <w:rPr>
          <w:ins w:id="13" w:author="Natalie Kerr" w:date="2019-04-10T10:05:00Z"/>
          <w:rFonts w:asciiTheme="majorHAnsi" w:eastAsiaTheme="majorEastAsia" w:hAnsiTheme="majorHAnsi" w:cstheme="majorBidi"/>
          <w:bCs/>
          <w:color w:val="345A8A" w:themeColor="accent1" w:themeShade="B5"/>
        </w:rPr>
      </w:pPr>
    </w:p>
    <w:p w14:paraId="65815686" w14:textId="7EB72737" w:rsidR="005622CE" w:rsidRPr="005622CE" w:rsidRDefault="005622CE" w:rsidP="005622CE">
      <w:pPr>
        <w:rPr>
          <w:ins w:id="14" w:author="Natalie Kerr" w:date="2019-04-10T10:05:00Z"/>
          <w:rFonts w:asciiTheme="majorHAnsi" w:eastAsiaTheme="majorEastAsia" w:hAnsiTheme="majorHAnsi" w:cstheme="majorBidi"/>
          <w:bCs/>
          <w:color w:val="345A8A" w:themeColor="accent1" w:themeShade="B5"/>
          <w:vertAlign w:val="superscript"/>
          <w:rPrChange w:id="15" w:author="Natalie Kerr" w:date="2019-04-10T10:06:00Z">
            <w:rPr>
              <w:ins w:id="16" w:author="Natalie Kerr" w:date="2019-04-10T10:05:00Z"/>
              <w:rFonts w:asciiTheme="majorHAnsi" w:eastAsiaTheme="majorEastAsia" w:hAnsiTheme="majorHAnsi" w:cstheme="majorBidi"/>
              <w:b/>
              <w:bCs/>
              <w:color w:val="345A8A" w:themeColor="accent1" w:themeShade="B5"/>
            </w:rPr>
          </w:rPrChange>
        </w:rPr>
      </w:pPr>
      <w:ins w:id="17" w:author="Natalie Kerr" w:date="2019-04-10T10:05:00Z">
        <w:r w:rsidRPr="005622CE">
          <w:rPr>
            <w:rFonts w:asciiTheme="majorHAnsi" w:eastAsiaTheme="majorEastAsia" w:hAnsiTheme="majorHAnsi" w:cstheme="majorBidi"/>
            <w:bCs/>
            <w:color w:val="345A8A" w:themeColor="accent1" w:themeShade="B5"/>
            <w:rPrChange w:id="18" w:author="Natalie Kerr" w:date="2019-04-10T10:05:00Z">
              <w:rPr>
                <w:rFonts w:asciiTheme="majorHAnsi" w:eastAsiaTheme="majorEastAsia" w:hAnsiTheme="majorHAnsi" w:cstheme="majorBidi"/>
                <w:b/>
                <w:bCs/>
                <w:color w:val="345A8A" w:themeColor="accent1" w:themeShade="B5"/>
              </w:rPr>
            </w:rPrChange>
          </w:rPr>
          <w:t xml:space="preserve">Eric </w:t>
        </w:r>
        <w:r>
          <w:rPr>
            <w:rFonts w:asciiTheme="majorHAnsi" w:eastAsiaTheme="majorEastAsia" w:hAnsiTheme="majorHAnsi" w:cstheme="majorBidi"/>
            <w:bCs/>
            <w:color w:val="345A8A" w:themeColor="accent1" w:themeShade="B5"/>
          </w:rPr>
          <w:t xml:space="preserve">R. </w:t>
        </w:r>
        <w:r w:rsidRPr="005622CE">
          <w:rPr>
            <w:rFonts w:asciiTheme="majorHAnsi" w:eastAsiaTheme="majorEastAsia" w:hAnsiTheme="majorHAnsi" w:cstheme="majorBidi"/>
            <w:bCs/>
            <w:color w:val="345A8A" w:themeColor="accent1" w:themeShade="B5"/>
            <w:rPrChange w:id="19" w:author="Natalie Kerr" w:date="2019-04-10T10:05:00Z">
              <w:rPr>
                <w:rFonts w:asciiTheme="majorHAnsi" w:eastAsiaTheme="majorEastAsia" w:hAnsiTheme="majorHAnsi" w:cstheme="majorBidi"/>
                <w:b/>
                <w:bCs/>
                <w:color w:val="345A8A" w:themeColor="accent1" w:themeShade="B5"/>
              </w:rPr>
            </w:rPrChange>
          </w:rPr>
          <w:t>Scott</w:t>
        </w:r>
        <w:r>
          <w:rPr>
            <w:rFonts w:asciiTheme="majorHAnsi" w:eastAsiaTheme="majorEastAsia" w:hAnsiTheme="majorHAnsi" w:cstheme="majorBidi"/>
            <w:bCs/>
            <w:color w:val="345A8A" w:themeColor="accent1" w:themeShade="B5"/>
            <w:vertAlign w:val="superscript"/>
          </w:rPr>
          <w:t>1</w:t>
        </w:r>
      </w:ins>
      <w:ins w:id="20" w:author="Natalie Kerr" w:date="2019-04-10T10:06:00Z">
        <w:r>
          <w:rPr>
            <w:rFonts w:asciiTheme="majorHAnsi" w:eastAsiaTheme="majorEastAsia" w:hAnsiTheme="majorHAnsi" w:cstheme="majorBidi"/>
            <w:bCs/>
            <w:color w:val="345A8A" w:themeColor="accent1" w:themeShade="B5"/>
          </w:rPr>
          <w:t xml:space="preserve"> and </w:t>
        </w:r>
      </w:ins>
      <w:ins w:id="21" w:author="Natalie Kerr" w:date="2019-04-10T10:05:00Z">
        <w:r w:rsidRPr="005622CE">
          <w:rPr>
            <w:rFonts w:asciiTheme="majorHAnsi" w:eastAsiaTheme="majorEastAsia" w:hAnsiTheme="majorHAnsi" w:cstheme="majorBidi"/>
            <w:bCs/>
            <w:color w:val="345A8A" w:themeColor="accent1" w:themeShade="B5"/>
            <w:rPrChange w:id="22" w:author="Natalie Kerr" w:date="2019-04-10T10:05:00Z">
              <w:rPr>
                <w:rFonts w:asciiTheme="majorHAnsi" w:eastAsiaTheme="majorEastAsia" w:hAnsiTheme="majorHAnsi" w:cstheme="majorBidi"/>
                <w:b/>
                <w:bCs/>
                <w:color w:val="345A8A" w:themeColor="accent1" w:themeShade="B5"/>
              </w:rPr>
            </w:rPrChange>
          </w:rPr>
          <w:t>Elizabeth E. Crone</w:t>
        </w:r>
      </w:ins>
      <w:ins w:id="23" w:author="Natalie Kerr" w:date="2019-04-10T10:06:00Z">
        <w:r>
          <w:rPr>
            <w:rFonts w:asciiTheme="majorHAnsi" w:eastAsiaTheme="majorEastAsia" w:hAnsiTheme="majorHAnsi" w:cstheme="majorBidi"/>
            <w:bCs/>
            <w:color w:val="345A8A" w:themeColor="accent1" w:themeShade="B5"/>
            <w:vertAlign w:val="superscript"/>
          </w:rPr>
          <w:t>1</w:t>
        </w:r>
      </w:ins>
    </w:p>
    <w:p w14:paraId="6A3CD48C" w14:textId="77777777" w:rsidR="005622CE" w:rsidRPr="006E349D" w:rsidRDefault="005622CE" w:rsidP="005622CE">
      <w:pPr>
        <w:spacing w:after="0" w:line="360" w:lineRule="auto"/>
        <w:rPr>
          <w:ins w:id="24" w:author="Natalie Kerr" w:date="2019-04-10T10:05:00Z"/>
          <w:rStyle w:val="Hyperlink"/>
          <w:rFonts w:ascii="Times New Roman" w:hAnsi="Times New Roman" w:cs="Times New Roman"/>
        </w:rPr>
      </w:pPr>
      <w:ins w:id="25" w:author="Natalie Kerr" w:date="2019-04-10T10:05:00Z">
        <w:r w:rsidRPr="006E349D">
          <w:rPr>
            <w:rFonts w:ascii="Times New Roman" w:hAnsi="Times New Roman" w:cs="Times New Roman"/>
            <w:vertAlign w:val="superscript"/>
          </w:rPr>
          <w:t xml:space="preserve">1 </w:t>
        </w:r>
        <w:r w:rsidRPr="006E349D">
          <w:rPr>
            <w:rStyle w:val="Hyperlink"/>
            <w:rFonts w:ascii="Times New Roman" w:hAnsi="Times New Roman" w:cs="Times New Roman"/>
          </w:rPr>
          <w:t>Department of Biology, Tufts University, Medford, Massachusetts 02155, USA</w:t>
        </w:r>
      </w:ins>
    </w:p>
    <w:p w14:paraId="1210267B" w14:textId="7666B0DD" w:rsidR="005B7138" w:rsidRDefault="005B7138">
      <w:pPr>
        <w:rPr>
          <w:ins w:id="26" w:author="Natalie Kerr" w:date="2019-04-10T10:04:00Z"/>
          <w:rFonts w:asciiTheme="majorHAnsi" w:eastAsiaTheme="majorEastAsia" w:hAnsiTheme="majorHAnsi" w:cstheme="majorBidi"/>
          <w:b/>
          <w:bCs/>
          <w:color w:val="345A8A" w:themeColor="accent1" w:themeShade="B5"/>
          <w:sz w:val="32"/>
          <w:szCs w:val="32"/>
        </w:rPr>
      </w:pPr>
    </w:p>
    <w:p w14:paraId="5C9C153B" w14:textId="55543801" w:rsidR="005622CE" w:rsidRDefault="005622CE">
      <w:pPr>
        <w:rPr>
          <w:ins w:id="27" w:author="Natalie Kerr" w:date="2019-04-10T10:04:00Z"/>
          <w:rFonts w:asciiTheme="majorHAnsi" w:eastAsiaTheme="majorEastAsia" w:hAnsiTheme="majorHAnsi" w:cstheme="majorBidi"/>
          <w:b/>
          <w:bCs/>
          <w:color w:val="345A8A" w:themeColor="accent1" w:themeShade="B5"/>
          <w:sz w:val="32"/>
          <w:szCs w:val="32"/>
        </w:rPr>
      </w:pPr>
      <w:ins w:id="28" w:author="Natalie Kerr" w:date="2019-04-10T10:06:00Z">
        <w:r>
          <w:rPr>
            <w:rFonts w:asciiTheme="majorHAnsi" w:eastAsiaTheme="majorEastAsia" w:hAnsiTheme="majorHAnsi" w:cstheme="majorBidi"/>
            <w:b/>
            <w:bCs/>
            <w:color w:val="345A8A" w:themeColor="accent1" w:themeShade="B5"/>
            <w:sz w:val="32"/>
            <w:szCs w:val="32"/>
          </w:rPr>
          <w:t>Abstract?</w:t>
        </w:r>
      </w:ins>
    </w:p>
    <w:p w14:paraId="6969ADB1" w14:textId="77777777" w:rsidR="005622CE" w:rsidRDefault="005622CE">
      <w:pPr>
        <w:rPr>
          <w:ins w:id="29" w:author="Natalie Kerr" w:date="2019-04-10T10:06:00Z"/>
          <w:rFonts w:asciiTheme="majorHAnsi" w:eastAsiaTheme="majorEastAsia" w:hAnsiTheme="majorHAnsi" w:cstheme="majorBidi"/>
          <w:b/>
          <w:bCs/>
          <w:color w:val="345A8A" w:themeColor="accent1" w:themeShade="B5"/>
          <w:sz w:val="32"/>
          <w:szCs w:val="32"/>
        </w:rPr>
      </w:pPr>
      <w:ins w:id="30" w:author="Natalie Kerr" w:date="2019-04-10T10:06:00Z">
        <w:r>
          <w:br w:type="page"/>
        </w:r>
      </w:ins>
    </w:p>
    <w:p w14:paraId="2F803154" w14:textId="3FE2587E" w:rsidR="00875959" w:rsidRDefault="00FA73C9">
      <w:pPr>
        <w:pStyle w:val="Heading1"/>
      </w:pPr>
      <w:commentRangeStart w:id="31"/>
      <w:r>
        <w:lastRenderedPageBreak/>
        <w:t>Introduction</w:t>
      </w:r>
      <w:commentRangeEnd w:id="31"/>
      <w:r w:rsidR="004C3C6B">
        <w:rPr>
          <w:rStyle w:val="CommentReference"/>
          <w:rFonts w:asciiTheme="minorHAnsi" w:eastAsiaTheme="minorHAnsi" w:hAnsiTheme="minorHAnsi" w:cstheme="minorBidi"/>
          <w:b w:val="0"/>
          <w:bCs w:val="0"/>
          <w:color w:val="auto"/>
        </w:rPr>
        <w:commentReference w:id="31"/>
      </w:r>
    </w:p>
    <w:p w14:paraId="34C9B08A" w14:textId="38215E60" w:rsidR="009D57FF" w:rsidRDefault="008E0CA0" w:rsidP="00450349">
      <w:pPr>
        <w:pStyle w:val="FirstParagraph"/>
        <w:spacing w:line="360" w:lineRule="auto"/>
      </w:pPr>
      <w:commentRangeStart w:id="32"/>
      <w:r>
        <w:t>Data</w:t>
      </w:r>
      <w:r w:rsidR="009D57FF">
        <w:t xml:space="preserve"> collected on many variables </w:t>
      </w:r>
      <w:r>
        <w:t xml:space="preserve">for </w:t>
      </w:r>
      <w:r w:rsidR="009D57FF">
        <w:t>the same individuals</w:t>
      </w:r>
      <w:r>
        <w:t xml:space="preserve"> </w:t>
      </w:r>
      <w:r w:rsidR="009D57FF">
        <w:t xml:space="preserve">presents some unique challenges for data analysis.  </w:t>
      </w:r>
      <w:commentRangeEnd w:id="32"/>
      <w:r w:rsidR="00802A09">
        <w:rPr>
          <w:rStyle w:val="CommentReference"/>
        </w:rPr>
        <w:commentReference w:id="32"/>
      </w:r>
      <w:r w:rsidR="009D57FF">
        <w:t xml:space="preserve">Multivariate data is not new to the field of ecology, and ecologists have been using techniques like </w:t>
      </w:r>
      <w:r>
        <w:t xml:space="preserve">principal component analysis </w:t>
      </w:r>
      <w:r w:rsidR="009D57FF">
        <w:t xml:space="preserve">to </w:t>
      </w:r>
      <w:r>
        <w:t xml:space="preserve">reduce dimensionality and simplify the interpretation of </w:t>
      </w:r>
      <w:r w:rsidR="009D57FF">
        <w:t>multivariate data for a long time (</w:t>
      </w:r>
      <w:commentRangeStart w:id="33"/>
      <w:r w:rsidR="009D57FF">
        <w:t xml:space="preserve">CITATION TO </w:t>
      </w:r>
      <w:r w:rsidR="002D23BB">
        <w:t xml:space="preserve">SOME </w:t>
      </w:r>
      <w:r w:rsidR="009D57FF">
        <w:t>OLD PCA PAPER</w:t>
      </w:r>
      <w:commentRangeEnd w:id="33"/>
      <w:r w:rsidR="007B24BE">
        <w:rPr>
          <w:rStyle w:val="CommentReference"/>
        </w:rPr>
        <w:commentReference w:id="33"/>
      </w:r>
      <w:r w:rsidR="009D57FF">
        <w:t>). However, i</w:t>
      </w:r>
      <w:r w:rsidR="00FA73C9">
        <w:t>n recent years, the scale of data available for ecological research has increased due to advancements in high-throughput sampling technology</w:t>
      </w:r>
      <w:r w:rsidR="00433330">
        <w:t xml:space="preserve"> </w:t>
      </w:r>
      <w:r w:rsidR="00367C82">
        <w:fldChar w:fldCharType="begin" w:fldLock="1"/>
      </w:r>
      <w:r w:rsidR="009C0862">
        <w:instrText>ADDIN CSL_CITATION {"citationItems":[{"id":"ITEM-1","itemData":{"DOI":"10.1021/acs.jafc.7b02847","ISSN":"0021-8561","abstract":"Plants produce volatile organic compounds (VOCs) with diverse structures and functions, which change in response to environmental stimuli and have important consequences for interactions with other organisms. To understand these changes, in situ sampling is necessary. In contrast to dynamic headspace (DHS), which is the most often employed method, direct contact sampling employing a magnetic stir bar held in place by a magnet eliminates artifacts produced by enclosing plant materials in glass or plastic chambers. Direct-contact sorptive extraction (DCSE) using polydimethylsiloxane coated stir bars (Twisters) coated stir bars is more sensitive than DHS, captures a wider range of compounds, minimizes VOC collection from neighboring plants, and distinguishes the effects of herbivory in controlled and field conditions. Because DCSE is relatively inexpensive and simple to employ, scalability of field trials can be expanded concomitant with increased sample replication. The sensitivity of DCSE combined with the spectral deconvolution data analysis software makes the two ideal for comprehensive, in situ profiling of plant volatiles.","author":[{"dropping-particle":"","family":"Kfoury","given":"Nicole","non-dropping-particle":"","parse-names":false,"suffix":""},{"dropping-particle":"","family":"Scott","given":"Eric","non-dropping-particle":"","parse-names":false,"suffix":""},{"dropping-particle":"","family":"Orians","given":"Colin","non-dropping-particle":"","parse-names":false,"suffix":""},{"dropping-particle":"","family":"Robbat","given":"Albert","non-dropping-particle":"","parse-names":false,"suffix":""}],"container-title":"Journal of Agricultural and Food Chemistry","id":"ITEM-1","issue":"38","issued":{"date-parts":[["2017","9","27"]]},"page":"8501-8509","title":"Direct Contact Sorptive Extraction: A Robust Method for Sampling Plant Volatiles in the Field","type":"article-journal","volume":"65"},"uris":["http://www.mendeley.com/documents/?uuid=08bff69c-bc1f-3a76-bbac-c98d3a081fd9"]},{"id":"ITEM-2","itemData":{"DOI":"10.1111/tpj.12523","ISSN":"09607412","author":[{"dropping-particle":"","family":"Kallenbach","given":"Mario","non-dropping-particle":"","parse-names":false,"suffix":""},{"dropping-particle":"","family":"Oh","given":"Youngjoo","non-dropping-particle":"","parse-names":false,"suffix":""},{"dropping-particle":"","family":"Eilers","given":"Elisabeth J","non-dropping-particle":"","parse-names":false,"suffix":""},{"dropping-particle":"","family":"Veit","given":"Daniel","non-dropping-particle":"","parse-names":false,"suffix":""},{"dropping-particle":"","family":"Baldwin","given":"Ian T","non-dropping-particle":"","parse-names":false,"suffix":""},{"dropping-particle":"","family":"Schuman","given":"Meredith C.","non-dropping-particle":"","parse-names":false,"suffix":""}],"container-title":"The Plant Journal","id":"ITEM-2","issue":"6","issued":{"date-parts":[["2014","6"]]},"page":"1060-1072","publisher":"Wiley/Blackwell (10.1111)","title":"A robust, simple, high-throughput technique for time-resolved plant volatile analysis in field experiments","type":"article-journal","volume":"78"},"uris":["http://www.mendeley.com/documents/?uuid=b70d0ed8-b6d2-377f-a7d0-b720b682e83b"]}],"mendeley":{"formattedCitation":"(Kallenbach et al. 2014; Kfoury et al. 2017)","plainTextFormattedCitation":"(Kallenbach et al. 2014; Kfoury et al. 2017)","previouslyFormattedCitation":"(Kallenbach et al. 2014; Kfoury et al. 2017)"},"properties":{"noteIndex":0},"schema":"https://github.com/citation-style-language/schema/raw/master/csl-citation.json"}</w:instrText>
      </w:r>
      <w:r w:rsidR="00367C82">
        <w:fldChar w:fldCharType="separate"/>
      </w:r>
      <w:r w:rsidR="00367C82" w:rsidRPr="00367C82">
        <w:rPr>
          <w:noProof/>
        </w:rPr>
        <w:t>(Kallenbach et al. 2014; Kfoury et al. 2017)</w:t>
      </w:r>
      <w:r w:rsidR="00367C82">
        <w:fldChar w:fldCharType="end"/>
      </w:r>
      <w:r w:rsidR="00FA73C9">
        <w:t>, image processing</w:t>
      </w:r>
      <w:r w:rsidR="00367C82">
        <w:t xml:space="preserve"> </w:t>
      </w:r>
      <w:r w:rsidR="00367C82">
        <w:fldChar w:fldCharType="begin" w:fldLock="1"/>
      </w:r>
      <w:r w:rsidR="0066160A">
        <w:instrText>ADDIN CSL_CITATION {"citationItems":[{"id":"ITEM-1","itemData":{"DOI":"10.1016/J.PBI.2015.02.006","ISSN":"1369-5266","abstract":"Anticipated population growth, shifting demographics, and environmental variability over the next century are expected to threaten global food security. In the face of these challenges, crop yield for food and fuel must be maintained and improved using fewer input resources. In recent years, genetic tools for profiling crop germplasm has benefited from rapid advances in DNA sequencing, and now similar advances are needed to improve the throughput of plant phenotyping. We highlight recent developments in high-throughput plant phenotyping using robotic-assisted imaging platforms and computer vision-assisted analysis tools.","author":[{"dropping-particle":"","family":"Fahlgren","given":"Noah","non-dropping-particle":"","parse-names":false,"suffix":""},{"dropping-particle":"","family":"Gehan","given":"Malia A","non-dropping-particle":"","parse-names":false,"suffix":""},{"dropping-particle":"","family":"Baxter","given":"Ivan","non-dropping-particle":"","parse-names":false,"suffix":""}],"container-title":"Current Opinion in Plant Biology","id":"ITEM-1","issued":{"date-parts":[["2015","4","1"]]},"page":"93-99","publisher":"Elsevier Current Trends","title":"Lights, camera, action: high-throughput plant phenotyping is ready for a close-up","type":"article-journal","volume":"24"},"uris":["http://www.mendeley.com/documents/?uuid=e08fc31d-3eb8-3afe-813f-2571edba3791"]},{"id":"ITEM-2","itemData":{"DOI":"10.1093/jxb/erq201","ISSN":"0022-0957","author":[{"dropping-particle":"","family":"Berger","given":"B.","non-dropping-particle":"","parse-names":false,"suffix":""},{"dropping-particle":"","family":"Parent","given":"B.","non-dropping-particle":"","parse-names":false,"suffix":""},{"dropping-particle":"","family":"Tester","given":"M.","non-dropping-particle":"","parse-names":false,"suffix":""}],"container-title":"Journal of Experimental Botany","id":"ITEM-2","issue":"13","issued":{"date-parts":[["2010","8","1"]]},"page":"3519-3528","publisher":"Oxford University Press","title":"High-throughput shoot imaging to study drought responses","type":"article-journal","volume":"61"},"uris":["http://www.mendeley.com/documents/?uuid=1e3343f6-c48d-3ddd-8df8-2216abeb9abb"]}],"mendeley":{"formattedCitation":"(Berger et al. 2010; Fahlgren et al. 2015)","plainTextFormattedCitation":"(Berger et al. 2010; Fahlgren et al. 2015)","previouslyFormattedCitation":"(Berger et al. 2010; Fahlgren et al. 2015)"},"properties":{"noteIndex":0},"schema":"https://github.com/citation-style-language/schema/raw/master/csl-citation.json"}</w:instrText>
      </w:r>
      <w:r w:rsidR="00367C82">
        <w:fldChar w:fldCharType="separate"/>
      </w:r>
      <w:r w:rsidR="00367C82" w:rsidRPr="00367C82">
        <w:rPr>
          <w:noProof/>
        </w:rPr>
        <w:t>(Berger et al. 2010; Fahlgren et al. 2015)</w:t>
      </w:r>
      <w:r w:rsidR="00367C82">
        <w:fldChar w:fldCharType="end"/>
      </w:r>
      <w:r w:rsidR="00367C82">
        <w:t>,</w:t>
      </w:r>
      <w:r w:rsidR="00FA73C9">
        <w:t xml:space="preserve"> automated </w:t>
      </w:r>
      <w:r w:rsidR="00367C82">
        <w:t xml:space="preserve">and remote </w:t>
      </w:r>
      <w:r w:rsidR="00FA73C9">
        <w:t xml:space="preserve">data logging </w:t>
      </w:r>
      <w:r w:rsidR="0066160A">
        <w:fldChar w:fldCharType="begin" w:fldLock="1"/>
      </w:r>
      <w:r w:rsidR="001146E8">
        <w:instrText>ADDIN CSL_CITATION {"citationItems":[{"id":"ITEM-1","itemData":{"DOI":"10.1641/0006-3568(2005)055[0561:WSNFE]2.0.CO;2","ISBN":"0006-3568","ISSN":"0006-3568","PMID":"732114","abstract":"Field biologists and ecologists are starting to open new avenues ofinquiry at greater spatial and temporal resolution,allowing them to “observe the unobservable”through the use ofwireless sensor networks.Sensor networks facilitate the collection ofdiverse types ofdata (from temperature to imagery and sound) at frequent intervals—even multiple times per second—over large areas,allowing ecologists and field biologists to engage in intensive and expansive sampling and to unobtrusively collect new types ofdata.Moreover,real-time data flows allow researchers to react rapidly to events,thus extending the laboratory to the field.We review some existing uses ofwireless sensor networks,identify possible areas ofapplication, and review the underlying technologies in the hope ofstimulating additional use ofthis promising technology to address the grand challenges of environmental science.","author":[{"dropping-particle":"","family":"Porter","given":"John","non-dropping-particle":"","parse-names":false,"suffix":""},{"dropping-particle":"","family":"Arzberger","given":"Peter","non-dropping-particle":"","parse-names":false,"suffix":""},{"dropping-particle":"","family":"Braun","given":"Hans-Werner","non-dropping-particle":"","parse-names":false,"suffix":""},{"dropping-particle":"","family":"Bryant","given":"Pablo","non-dropping-particle":"","parse-names":false,"suffix":""},{"dropping-particle":"","family":"Gage","given":"Stuart","non-dropping-particle":"","parse-names":false,"suffix":""},{"dropping-particle":"","family":"Hansen","given":"Todd","non-dropping-particle":"","parse-names":false,"suffix":""},{"dropping-particle":"","family":"Hanson","given":"Paul","non-dropping-particle":"","parse-names":false,"suffix":""},{"dropping-particle":"","family":"Lin","given":"Chau-Chin","non-dropping-particle":"","parse-names":false,"suffix":""},{"dropping-particle":"","family":"Lin","given":"Fang-Pang","non-dropping-particle":"","parse-names":false,"suffix":""},{"dropping-particle":"","family":"Kratz","given":"Timothy","non-dropping-particle":"","parse-names":false,"suffix":""},{"dropping-particle":"","family":"Michener","given":"William","non-dropping-particle":"","parse-names":false,"suffix":""},{"dropping-particle":"","family":"Shapiro","given":"Sedra","non-dropping-particle":"","parse-names":false,"suffix":""},{"dropping-particle":"","family":"Williams","given":"Thomas","non-dropping-particle":"","parse-names":false,"suffix":""}],"container-title":"BioScience","id":"ITEM-1","issue":"7","issued":{"date-parts":[["2005","7","1"]]},"page":"561-572","publisher":"Oxford University Press","title":"Wireless Sensor Networks for Ecology","type":"article-journal","volume":"55"},"uris":["http://www.mendeley.com/documents/?uuid=9f13ddec-4d05-30d3-a1a5-6876b4fff426"]},{"id":"ITEM-2","itemData":{"DOI":"10.1016/J.TREE.2004.04.003","ISSN":"0169-5347","abstract":"Remote measurement of the physiology, behaviour and energetic status of free-living animals is made possible by a variety of techniques that we refer to collectively as ‘biotelemetry’. This set of tools ranges from transmitters that send their signals to receivers up to a few kilometers away to those that send data to orbiting satellites and, more frequently, to devices that log data. They enable researchers to document, for long uninterrupted periods, how undisturbed organisms interact with each other and their environment in real time. In spite of advances enabling the monitoring of many physiological and behavioural variables across a range of taxa of various sizes, these devices have yet to be embraced widely by the ecological community. Our review suggests that this technology has immense potential for research in basic and applied animal ecology. Efforts to incorporate biotelemetry into broader ecological research programs should yield novel information that has been challenging to collect historically from free-ranging animals in their natural environments. Examples of research that would benefit from biotelemetry include the assessment of animal responses to different anthropogenic perturbations and the development of life-time energy budgets.","author":[{"dropping-particle":"","family":"Cooke","given":"Steven J.","non-dropping-particle":"","parse-names":false,"suffix":""},{"dropping-particle":"","family":"Hinch","given":"Scott G.","non-dropping-particle":"","parse-names":false,"suffix":""},{"dropping-particle":"","family":"Wikelski","given":"Martin","non-dropping-particle":"","parse-names":false,"suffix":""},{"dropping-particle":"","family":"Andrews","given":"Russel D.","non-dropping-particle":"","parse-names":false,"suffix":""},{"dropping-particle":"","family":"Kuchel","given":"Louise J.","non-dropping-particle":"","parse-names":false,"suffix":""},{"dropping-particle":"","family":"Wolcott","given":"Thomas G.","non-dropping-particle":"","parse-names":false,"suffix":""},{"dropping-particle":"","family":"Butler","given":"Patrick J.","non-dropping-particle":"","parse-names":false,"suffix":""}],"container-title":"Trends in Ecology &amp; Evolution","id":"ITEM-2","issue":"6","issued":{"date-parts":[["2004","6","1"]]},"page":"334-343","publisher":"Elsevier Current Trends","title":"Biotelemetry: a mechanistic approach to ecology","type":"article-journal","volume":"19"},"uris":["http://www.mendeley.com/documents/?uuid=eae5ab28-2e2c-3a6d-8a41-469fec32f268"]}],"mendeley":{"formattedCitation":"(Cooke et al. 2004; Porter et al. 2005)","plainTextFormattedCitation":"(Cooke et al. 2004; Porter et al. 2005)","previouslyFormattedCitation":"(Cooke et al. 2004; Porter et al. 2005)"},"properties":{"noteIndex":0},"schema":"https://github.com/citation-style-language/schema/raw/master/csl-citation.json"}</w:instrText>
      </w:r>
      <w:r w:rsidR="0066160A">
        <w:fldChar w:fldCharType="separate"/>
      </w:r>
      <w:r w:rsidR="0066160A" w:rsidRPr="0066160A">
        <w:rPr>
          <w:noProof/>
        </w:rPr>
        <w:t>(Cooke et al. 2004; Porter et al. 2005)</w:t>
      </w:r>
      <w:r w:rsidR="0066160A">
        <w:fldChar w:fldCharType="end"/>
      </w:r>
      <w:r w:rsidR="00367C82">
        <w:t>,</w:t>
      </w:r>
      <w:r w:rsidR="0066160A">
        <w:t xml:space="preserve"> remote sensing </w:t>
      </w:r>
      <w:r w:rsidR="0066160A">
        <w:fldChar w:fldCharType="begin" w:fldLock="1"/>
      </w:r>
      <w:r w:rsidR="0066160A">
        <w:instrText>ADDIN CSL_CITATION {"citationItems":[{"id":"ITEM-1","itemData":{"DOI":"10.1191/030913305pp437pr","ISSN":"0309-1333","author":[{"dropping-particle":"","family":"Aplin","given":"Paul","non-dropping-particle":"","parse-names":false,"suffix":""}],"container-title":"Progress in Physical Geography","id":"ITEM-1","issue":"1","issued":{"date-parts":[["2005","3","18"]]},"page":"104-113","publisher":"Sage PublicationsSage CA: Thousand Oaks, CA","title":"Remote sensing: ecology","type":"article-journal","volume":"29"},"uris":["http://www.mendeley.com/documents/?uuid=e14a2490-104e-35a1-aee0-cad920624655"]},{"id":"ITEM-2","itemData":{"DOI":"10.2307/1941546","ISSN":"00129658","author":[{"dropping-particle":"","family":"Roughgarden","given":"J.","non-dropping-particle":"","parse-names":false,"suffix":""},{"dropping-particle":"","family":"Running","given":"S. W.","non-dropping-particle":"","parse-names":false,"suffix":""},{"dropping-particle":"","family":"Matson","given":"P. A.","non-dropping-particle":"","parse-names":false,"suffix":""}],"container-title":"Ecology","id":"ITEM-2","issue":"6","issued":{"date-parts":[["1991","12"]]},"page":"1918-1922","publisher":"Wiley-Blackwell","title":"What Does Remote Sensing Do For Ecology?","type":"article-journal","volume":"72"},"uris":["http://www.mendeley.com/documents/?uuid=81539540-11a6-33cc-a575-5dab1c9b0a70"]}],"mendeley":{"formattedCitation":"(Roughgarden et al. 1991; Aplin 2005)","plainTextFormattedCitation":"(Roughgarden et al. 1991; Aplin 2005)","previouslyFormattedCitation":"(Roughgarden et al. 1991; Aplin 2005)"},"properties":{"noteIndex":0},"schema":"https://github.com/citation-style-language/schema/raw/master/csl-citation.json"}</w:instrText>
      </w:r>
      <w:r w:rsidR="0066160A">
        <w:fldChar w:fldCharType="separate"/>
      </w:r>
      <w:r w:rsidR="0066160A" w:rsidRPr="0066160A">
        <w:rPr>
          <w:noProof/>
        </w:rPr>
        <w:t>(Roughgarden et al. 1991; Aplin 2005)</w:t>
      </w:r>
      <w:r w:rsidR="0066160A">
        <w:fldChar w:fldCharType="end"/>
      </w:r>
      <w:r w:rsidR="00FA73C9">
        <w:t>,</w:t>
      </w:r>
      <w:r w:rsidR="00367C82">
        <w:t xml:space="preserve"> high-throughput sequencing </w:t>
      </w:r>
      <w:commentRangeStart w:id="34"/>
      <w:r w:rsidR="00367C82">
        <w:t>technologies</w:t>
      </w:r>
      <w:commentRangeEnd w:id="34"/>
      <w:r w:rsidR="00367C82">
        <w:rPr>
          <w:rStyle w:val="CommentReference"/>
        </w:rPr>
        <w:commentReference w:id="34"/>
      </w:r>
      <w:r w:rsidR="00367C82">
        <w:t xml:space="preserve"> </w:t>
      </w:r>
      <w:r w:rsidR="00367C82">
        <w:fldChar w:fldCharType="begin" w:fldLock="1"/>
      </w:r>
      <w:r w:rsidR="00367C82">
        <w:instrText>ADDIN CSL_CITATION {"citationItems":[{"id":"ITEM-1","itemData":{"DOI":"10.1186/1742-9994-6-16","ISSN":"1742-9994","abstract":"In order to understand the role of herbivores in trophic webs, it is essential to know what they feed on. Diet analysis is, however, a challenge in many small herbivores with a secretive life style. In this paper, we compare novel (high-throughput pyrosequencing) DNA barcoding technology for plant mixture with traditional microhistological method. We analysed stomach contents of two ecologically important subarctic vole species, Microtus oeconomus and Myodes rufocanus, with the two methods. DNA barcoding was conducted using the P6-loop of the chloroplast trn L (UAA) intron. Although the identified plant taxa in the diets matched relatively well between the two methods, DNA barcoding gave by far taxonomically more detailed results. Quantitative comparison of results was difficult, mainly due to low taxonomic resolution of the microhistological method, which also in part explained discrepancies between the methods. Other discrepancies were likely due to biases mostly in the microhistological analysis. We conclude that DNA barcoding opens up for new possibilities in the study of plant-herbivore interactions, giving a detailed and relatively unbiased picture of food utilization of herbivores.","author":[{"dropping-particle":"","family":"Soininen","given":"Eeva M","non-dropping-particle":"","parse-names":false,"suffix":""},{"dropping-particle":"","family":"Valentini","given":"Alice","non-dropping-particle":"","parse-names":false,"suffix":""},{"dropping-particle":"","family":"Coissac","given":"Eric","non-dropping-particle":"","parse-names":false,"suffix":""},{"dropping-particle":"","family":"Miquel","given":"Christian","non-dropping-particle":"","parse-names":false,"suffix":""},{"dropping-particle":"","family":"Gielly","given":"Ludovic","non-dropping-particle":"","parse-names":false,"suffix":""},{"dropping-particle":"","family":"Brochmann","given":"Christian","non-dropping-particle":"","parse-names":false,"suffix":""},{"dropping-particle":"","family":"Brysting","given":"Anne K","non-dropping-particle":"","parse-names":false,"suffix":""},{"dropping-particle":"","family":"Sønstebø","given":"Jørn H","non-dropping-particle":"","parse-names":false,"suffix":""},{"dropping-particle":"","family":"Ims","given":"Rolf A","non-dropping-particle":"","parse-names":false,"suffix":""},{"dropping-particle":"","family":"Yoccoz","given":"Nigel G","non-dropping-particle":"","parse-names":false,"suffix":""},{"dropping-particle":"","family":"Taberlet","given":"Pierre","non-dropping-particle":"","parse-names":false,"suffix":""}],"container-title":"Frontiers in Zoology","id":"ITEM-1","issue":"1","issued":{"date-parts":[["2009","8","20"]]},"page":"16","publisher":"BioMed Central","title":"Analysing diet of small herbivores: the efficiency of DNA barcoding coupled with high-throughput pyrosequencing for deciphering the composition of complex plant mixtures","type":"article-journal","volume":"6"},"uris":["http://www.mendeley.com/documents/?uuid=2eadb6c2-e767-3fcc-9181-f0d7ec0419eb"]}],"mendeley":{"formattedCitation":"(Soininen et al. 2009)","plainTextFormattedCitation":"(Soininen et al. 2009)","previouslyFormattedCitation":"(Soininen et al. 2009)"},"properties":{"noteIndex":0},"schema":"https://github.com/citation-style-language/schema/raw/master/csl-citation.json"}</w:instrText>
      </w:r>
      <w:r w:rsidR="00367C82">
        <w:fldChar w:fldCharType="separate"/>
      </w:r>
      <w:r w:rsidR="00367C82" w:rsidRPr="00367C82">
        <w:rPr>
          <w:noProof/>
        </w:rPr>
        <w:t>(Soininen et al. 2009)</w:t>
      </w:r>
      <w:r w:rsidR="00367C82">
        <w:fldChar w:fldCharType="end"/>
      </w:r>
      <w:r w:rsidR="00367C82">
        <w:t>,</w:t>
      </w:r>
      <w:r w:rsidR="00FA73C9">
        <w:t xml:space="preserve"> and citizen science</w:t>
      </w:r>
      <w:r w:rsidR="0066160A">
        <w:t xml:space="preserve"> </w:t>
      </w:r>
      <w:r w:rsidR="0066160A">
        <w:fldChar w:fldCharType="begin" w:fldLock="1"/>
      </w:r>
      <w:r w:rsidR="0065198D">
        <w:instrText>ADDIN CSL_CITATION {"citationItems":[{"id":"ITEM-1","itemData":{"DOI":"10.1016/J.TREE.2009.03.017","ISSN":"0169-5347","abstract":"A citizen scientist is a volunteer who collects and/or processes data as part of a scientific enquiry. Projects that involve citizen scientists are burgeoning, particularly in ecology and the environmental sciences, although the roots of citizen science go back to the very beginnings of modern science itself.","author":[{"dropping-particle":"","family":"Silvertown","given":"Jonathan","non-dropping-particle":"","parse-names":false,"suffix":""}],"container-title":"Trends in Ecology &amp; Evolution","id":"ITEM-1","issue":"9","issued":{"date-parts":[["2009","9","1"]]},"page":"467-471","publisher":"Elsevier Current Trends","title":"A new dawn for citizen science","type":"article-journal","volume":"24"},"uris":["http://www.mendeley.com/documents/?uuid=30ce1fad-844a-379b-be80-3f928783e406"]},{"id":"ITEM-2","itemData":{"DOI":"10.1890/110236","ISSN":"1540-9295","author":[{"dropping-particle":"","family":"Dickinson","given":"Janis L","non-dropping-particle":"","parse-names":false,"suffix":""},{"dropping-particle":"","family":"Shirk","given":"Jennifer","non-dropping-particle":"","parse-names":false,"suffix":""},{"dropping-particle":"","family":"Bonter","given":"David","non-dropping-particle":"","parse-names":false,"suffix":""},{"dropping-particle":"","family":"Bonney","given":"Rick","non-dropping-particle":"","parse-names":false,"suffix":""},{"dropping-particle":"","family":"Crain","given":"Rhiannon L","non-dropping-particle":"","parse-names":false,"suffix":""},{"dropping-particle":"","family":"Martin","given":"Jason","non-dropping-particle":"","parse-names":false,"suffix":""},{"dropping-particle":"","family":"Phillips","given":"Tina","non-dropping-particle":"","parse-names":false,"suffix":""},{"dropping-particle":"","family":"Purcell","given":"Karen","non-dropping-particle":"","parse-names":false,"suffix":""}],"container-title":"Frontiers in Ecology and the Environment","id":"ITEM-2","issue":"6","issued":{"date-parts":[["2012","8"]]},"page":"291-297","publisher":"Wiley-Blackwell","title":"The current state of citizen science as a tool for ecological research and public engagement","type":"article-journal","volume":"10"},"uris":["http://www.mendeley.com/documents/?uuid=460a6b16-b886-3337-a533-114bf8606f3e"]},{"id":"ITEM-3","itemData":{"DOI":"10.1525/bio.2009.59.11.9","ISSN":"1525-3244","author":[{"dropping-particle":"","family":"Bonney","given":"Rick","non-dropping-particle":"","parse-names":false,"suffix":""},{"dropping-particle":"","family":"Cooper","given":"Caren B.","non-dropping-particle":"","parse-names":false,"suffix":""},{"dropping-particle":"","family":"Dickinson","given":"Janis","non-dropping-particle":"","parse-names":false,"suffix":""},{"dropping-particle":"","family":"Kelling","given":"Steve","non-dropping-particle":"","parse-names":false,"suffix":""},{"dropping-particle":"","family":"Phillips","given":"Tina","non-dropping-particle":"","parse-names":false,"suffix":""},{"dropping-particle":"V.","family":"Rosenberg","given":"Kenneth","non-dropping-particle":"","parse-names":false,"suffix":""},{"dropping-particle":"","family":"Shirk","given":"Jennifer","non-dropping-particle":"","parse-names":false,"suffix":""}],"container-title":"BioScience","id":"ITEM-3","issue":"11","issued":{"date-parts":[["2009","12","1"]]},"page":"977-984","publisher":"Oxford University Press","title":"Citizen Science: A Developing Tool for Expanding Science Knowledge and Scientific Literacy","type":"article-journal","volume":"59"},"uris":["http://www.mendeley.com/documents/?uuid=b0874520-ef10-3409-8e55-fca575b40220"]}],"mendeley":{"formattedCitation":"(Silvertown 2009; Bonney et al. 2009; Dickinson et al. 2012)","plainTextFormattedCitation":"(Silvertown 2009; Bonney et al. 2009; Dickinson et al. 2012)","previouslyFormattedCitation":"(Silvertown 2009; Bonney et al. 2009; Dickinson et al. 2012)"},"properties":{"noteIndex":0},"schema":"https://github.com/citation-style-language/schema/raw/master/csl-citation.json"}</w:instrText>
      </w:r>
      <w:r w:rsidR="0066160A">
        <w:fldChar w:fldCharType="separate"/>
      </w:r>
      <w:r w:rsidR="0066160A" w:rsidRPr="0066160A">
        <w:rPr>
          <w:noProof/>
        </w:rPr>
        <w:t>(Silvertown 2009; Bonney et al. 2009; Dickinson et al. 2012)</w:t>
      </w:r>
      <w:r w:rsidR="0066160A">
        <w:fldChar w:fldCharType="end"/>
      </w:r>
      <w:r w:rsidR="00FA73C9">
        <w:t xml:space="preserve">. </w:t>
      </w:r>
      <w:r w:rsidR="009D57FF">
        <w:t>Simultaneously, there is perhaps an</w:t>
      </w:r>
      <w:del w:id="35" w:author="Natalie Kerr" w:date="2019-04-05T11:47:00Z">
        <w:r w:rsidR="009D57FF" w:rsidDel="00E42DFB">
          <w:delText>d</w:delText>
        </w:r>
      </w:del>
      <w:r w:rsidR="009D57FF">
        <w:t xml:space="preserve"> increasing interest in going beyond simply </w:t>
      </w:r>
      <w:commentRangeStart w:id="36"/>
      <w:r w:rsidR="009D57FF">
        <w:t>describing multivariate data</w:t>
      </w:r>
      <w:ins w:id="37" w:author="Natalie Kerr" w:date="2019-04-05T11:48:00Z">
        <w:r w:rsidR="00E42DFB">
          <w:t xml:space="preserve"> (</w:t>
        </w:r>
      </w:ins>
      <w:ins w:id="38" w:author="Natalie Kerr" w:date="2019-04-10T09:15:00Z">
        <w:r w:rsidR="00550B49">
          <w:t xml:space="preserve">such as traditional </w:t>
        </w:r>
      </w:ins>
      <w:ins w:id="39" w:author="Natalie Kerr" w:date="2019-04-05T11:50:00Z">
        <w:r w:rsidR="0044706E">
          <w:t xml:space="preserve">PCA? </w:t>
        </w:r>
      </w:ins>
      <w:ins w:id="40" w:author="Natalie Kerr" w:date="2019-04-05T11:48:00Z">
        <w:r w:rsidR="00E42DFB">
          <w:t>XYZ)</w:t>
        </w:r>
      </w:ins>
      <w:r w:rsidR="009D57FF">
        <w:t xml:space="preserve"> </w:t>
      </w:r>
      <w:commentRangeEnd w:id="36"/>
      <w:r w:rsidR="00E42DFB">
        <w:rPr>
          <w:rStyle w:val="CommentReference"/>
        </w:rPr>
        <w:commentReference w:id="36"/>
      </w:r>
      <w:r w:rsidR="009D57FF">
        <w:t xml:space="preserve">to inferring </w:t>
      </w:r>
      <w:commentRangeStart w:id="41"/>
      <w:r w:rsidR="009D57FF">
        <w:t>processes from patterns</w:t>
      </w:r>
      <w:ins w:id="42" w:author="Natalie Kerr" w:date="2019-04-10T09:16:00Z">
        <w:r w:rsidR="00550B49">
          <w:t xml:space="preserve"> (e.g. PLS?)</w:t>
        </w:r>
      </w:ins>
      <w:r w:rsidR="009D57FF">
        <w:t xml:space="preserve">. </w:t>
      </w:r>
      <w:commentRangeEnd w:id="41"/>
      <w:r w:rsidR="00E42DFB">
        <w:rPr>
          <w:rStyle w:val="CommentReference"/>
        </w:rPr>
        <w:commentReference w:id="41"/>
      </w:r>
    </w:p>
    <w:p w14:paraId="0C177B06" w14:textId="656E33B5" w:rsidR="002D23BB" w:rsidRDefault="009D57FF">
      <w:pPr>
        <w:pStyle w:val="BodyText"/>
        <w:spacing w:line="360" w:lineRule="auto"/>
      </w:pPr>
      <w:commentRangeStart w:id="43"/>
      <w:r>
        <w:t xml:space="preserve">One typical approach to multivariate </w:t>
      </w:r>
      <w:r w:rsidR="008E0CA0">
        <w:t xml:space="preserve">statistical inference </w:t>
      </w:r>
      <w:r>
        <w:t xml:space="preserve">in ecology is to first reduce dimensionality through an unsupervised technique like </w:t>
      </w:r>
      <w:commentRangeStart w:id="44"/>
      <w:r>
        <w:t>PCA,</w:t>
      </w:r>
      <w:r w:rsidR="0073645D">
        <w:t xml:space="preserve"> </w:t>
      </w:r>
      <w:commentRangeEnd w:id="44"/>
      <w:r w:rsidR="00E42DFB">
        <w:rPr>
          <w:rStyle w:val="CommentReference"/>
        </w:rPr>
        <w:commentReference w:id="44"/>
      </w:r>
      <w:r w:rsidR="0073645D">
        <w:t>and then to look for visual separation in a score plot or perhaps to</w:t>
      </w:r>
      <w:r>
        <w:t xml:space="preserve"> </w:t>
      </w:r>
      <w:r w:rsidR="0073645D">
        <w:t xml:space="preserve">use </w:t>
      </w:r>
      <w:r>
        <w:t xml:space="preserve">the </w:t>
      </w:r>
      <w:r w:rsidR="0073645D">
        <w:t>derived latent variables (principle components in the case of PCA) as predictors in a statistical test</w:t>
      </w:r>
      <w:r w:rsidR="008E0CA0">
        <w:t xml:space="preserve"> for a relationship with some response variable</w:t>
      </w:r>
      <w:r w:rsidR="0073645D">
        <w:t xml:space="preserve">.  </w:t>
      </w:r>
      <w:commentRangeEnd w:id="43"/>
      <w:r w:rsidR="00C9131E">
        <w:rPr>
          <w:rStyle w:val="CommentReference"/>
        </w:rPr>
        <w:commentReference w:id="43"/>
      </w:r>
      <w:r w:rsidR="008E0CA0">
        <w:t xml:space="preserve">However, this </w:t>
      </w:r>
      <w:r w:rsidR="00450349">
        <w:t>may</w:t>
      </w:r>
      <w:r w:rsidR="008E0CA0">
        <w:t xml:space="preserve"> not answer the question </w:t>
      </w:r>
      <w:r w:rsidR="00450349">
        <w:t>the researcher is actually asking</w:t>
      </w:r>
      <w:ins w:id="45" w:author="Natalie Kerr" w:date="2019-04-10T15:13:00Z">
        <w:r w:rsidR="00C9131E">
          <w:t xml:space="preserve"> because the response variable that has the most variation might not be influenced by the predictor variable</w:t>
        </w:r>
      </w:ins>
      <w:r w:rsidR="00450349">
        <w:t>.</w:t>
      </w:r>
      <w:r w:rsidR="0073645D">
        <w:t xml:space="preserve"> Unsupervised techniques like PCA are agnostic to response variables and </w:t>
      </w:r>
      <w:r w:rsidR="008E0CA0">
        <w:t xml:space="preserve">can only </w:t>
      </w:r>
      <w:r w:rsidR="0073645D">
        <w:t>describe the variation in data.  PCA followed by a statistical test on principle components answers the</w:t>
      </w:r>
      <w:r w:rsidR="008E0CA0">
        <w:t xml:space="preserve"> slightly different</w:t>
      </w:r>
      <w:r w:rsidR="0073645D">
        <w:t xml:space="preserve"> question “</w:t>
      </w:r>
      <w:r w:rsidR="00450349">
        <w:t xml:space="preserve">What are the </w:t>
      </w:r>
      <w:commentRangeStart w:id="46"/>
      <w:r w:rsidR="00450349">
        <w:t xml:space="preserve">main axes </w:t>
      </w:r>
      <w:commentRangeEnd w:id="46"/>
      <w:r w:rsidR="007F08CF">
        <w:rPr>
          <w:rStyle w:val="CommentReference"/>
        </w:rPr>
        <w:commentReference w:id="46"/>
      </w:r>
      <w:r w:rsidR="00450349">
        <w:t>of variation in the data</w:t>
      </w:r>
      <w:r w:rsidR="0073645D">
        <w:t>? Do</w:t>
      </w:r>
      <w:r w:rsidR="00450349">
        <w:t xml:space="preserve"> those axes</w:t>
      </w:r>
      <w:r w:rsidR="0073645D">
        <w:t xml:space="preserve"> have a relationship with the response variable?” </w:t>
      </w:r>
      <w:r w:rsidR="002D23BB">
        <w:t>This approach can be justified when one is truly interested in the axis that describes variation.  For example, the leaf economics spectrum (LES) is a highly repeatable principle component that explains variation in leaf traits</w:t>
      </w:r>
      <w:ins w:id="48" w:author="Natalie Kerr" w:date="2019-04-10T09:23:00Z">
        <w:r w:rsidR="00645C36">
          <w:t xml:space="preserve"> </w:t>
        </w:r>
      </w:ins>
      <w:del w:id="49" w:author="Natalie Kerr" w:date="2019-04-10T15:22:00Z">
        <w:r w:rsidR="002D23BB" w:rsidDel="00580EE4">
          <w:delText xml:space="preserve"> </w:delText>
        </w:r>
      </w:del>
      <w:r w:rsidR="002D23BB">
        <w:t xml:space="preserve">from </w:t>
      </w:r>
      <w:r w:rsidR="00301C98">
        <w:t>a slow to fast rate of return on investments</w:t>
      </w:r>
      <w:ins w:id="50" w:author="Natalie Kerr" w:date="2019-04-10T15:22:00Z">
        <w:r w:rsidR="00580EE4">
          <w:t xml:space="preserve"> (e.g. leaf area mass, nitrogen content, among others)</w:t>
        </w:r>
      </w:ins>
      <w:r w:rsidR="009C0862">
        <w:t xml:space="preserve"> </w:t>
      </w:r>
      <w:r w:rsidR="009C0862">
        <w:fldChar w:fldCharType="begin" w:fldLock="1"/>
      </w:r>
      <w:r w:rsidR="009C0862">
        <w:instrText>ADDIN CSL_CITATION {"citationItems":[{"id":"ITEM-1","itemData":{"abstract":"Abstract Bringing together leaf trait data spanning 2,548 species and 175 sites we describe, for the first time at global scale, a universal spectrum of leaf economics consisting of key chemical, structural and physiological properties. The spectrum runs from quick to slow ... \n","author":[{"dropping-particle":"","family":"Wright","given":"Ian J","non-dropping-particle":"","parse-names":false,"suffix":""},{"dropping-particle":"","family":"Reich","given":"Peter B","non-dropping-particle":"","parse-names":false,"suffix":""},{"dropping-particle":"","family":"Westoby","given":"Mark","non-dropping-particle":"","parse-names":false,"suffix":""},{"dropping-particle":"","family":"Ackerly","given":"David D","non-dropping-particle":"","parse-names":false,"suffix":""},{"dropping-particle":"","family":"Baruch","given":"Zdravko","non-dropping-particle":"","parse-names":false,"suffix":""},{"dropping-particle":"","family":"Bongers","given":"Frans","non-dropping-particle":"","parse-names":false,"suffix":""},{"dropping-particle":"","family":"Cavender-Bares","given":"Jeannine","non-dropping-particle":"","parse-names":false,"suffix":""},{"dropping-particle":"","family":"Chapin","given":"Terry","non-dropping-particle":"","parse-names":false,"suffix":""},{"dropping-particle":"","family":"Cornelissen","given":"Johannes H C","non-dropping-particle":"","parse-names":false,"suffix":""},{"dropping-particle":"","family":"Diemer","given":"Matthias","non-dropping-particle":"","parse-names":false,"suffix":""},{"dropping-particle":"","family":"Flexas","given":"Jaume","non-dropping-particle":"","parse-names":false,"suffix":""},{"dropping-particle":"","family":"Garnier","given":"Eric","non-dropping-particle":"","parse-names":false,"suffix":""},{"dropping-particle":"","family":"Groom","given":"Philip K","non-dropping-particle":"","parse-names":false,"suffix":""},{"dropping-particle":"","family":"Gulias","given":"Javier","non-dropping-particle":"","parse-names":false,"suffix":""},{"dropping-particle":"","family":"Hikosaka","given":"Kouki","non-dropping-particle":"","parse-names":false,"suffix":""},{"dropping-particle":"","family":"Lamont","given":"Byron B","non-dropping-particle":"","parse-names":false,"suffix":""},{"dropping-particle":"","family":"Lee","given":"Tali","non-dropping-particle":"","parse-names":false,"suffix":""},{"dropping-particle":"","family":"Lee","given":"William","non-dropping-particle":"","parse-names":false,"suffix":""},{"dropping-particle":"","family":"Lusk","given":"Christopher","non-dropping-particle":"","parse-names":false,"suffix":""},{"dropping-particle":"","family":"Midgley","given":"Jeremy J","non-dropping-particle":"","parse-names":false,"suffix":""},{"dropping-particle":"","family":"Navas","given":"Marie-Laure","non-dropping-particle":"","parse-names":false,"suffix":""},{"dropping-particle":"","family":"Niinemets","given":"Ülo","non-dropping-particle":"","parse-names":false,"suffix":""},{"dropping-particle":"","family":"Oleksyn","given":"Jacek","non-dropping-particle":"","parse-names":false,"suffix":""},{"dropping-particle":"","family":"Osada","given":"Noriyuki","non-dropping-particle":"","parse-names":false,"suffix":""},{"dropping-particle":"","family":"Poorter","given":"Hendrik","non-dropping-particle":"","parse-names":false,"suffix":""},{"dropping-particle":"","family":"Poot","given":"Pieter","non-dropping-particle":"","parse-names":false,"suffix":""},{"dropping-particle":"","family":"Prior","given":"Lynda","non-dropping-particle":"","parse-names":false,"suffix":""},{"dropping-particle":"","family":"Pyankov","given":"Vladimir I","non-dropping-particle":"","parse-names":false,"suffix":""},{"dropping-particle":"","family":"Roumet","given":"Catherine","non-dropping-particle":"","parse-names":false,"suffix":""},{"dropping-particle":"","family":"Thomas","given":"Sean C","non-dropping-particle":"","parse-names":false,"suffix":""},{"dropping-particle":"","family":"Tjoelker","given":"Mark G","non-dropping-particle":"","parse-names":false,"suffix":""},{"dropping-particle":"","family":"Veneklaas","given":"Erik J","non-dropping-particle":"","parse-names":false,"suffix":""},{"dropping-particle":"","family":"Villar","given":"Rafael","non-dropping-particle":"","parse-names":false,"suffix":""}],"container-title":"Nature","id":"ITEM-1","issue":"6985","issued":{"date-parts":[["2004","4","22"]]},"note":"LMA = Leaf mass per area\nAmass = photosynthetic assimilation rates\nNmass = nitrogen\nPmass = phosphorus\nRmass = respiration in dark\nLL = leaf lifespan (in months)","page":"821-827","publisher":"Nature Publishing Group","title":"The worldwide leaf economics spectrum","type":"article-journal","volume":"428"},"uris":["http://www.mendeley.com/documents/?uuid=ee2de241-f113-4544-968a-c191bd883562"]}],"mendeley":{"formattedCitation":"(Wright et al. 2004)","plainTextFormattedCitation":"(Wright et al. 2004)","previouslyFormattedCitation":"(Wright et al. 2004)"},"properties":{"noteIndex":0},"schema":"https://github.com/citation-style-language/schema/raw/master/csl-citation.json"}</w:instrText>
      </w:r>
      <w:r w:rsidR="009C0862">
        <w:fldChar w:fldCharType="separate"/>
      </w:r>
      <w:r w:rsidR="009C0862" w:rsidRPr="009C0862">
        <w:rPr>
          <w:noProof/>
        </w:rPr>
        <w:t>(Wright et al. 2004)</w:t>
      </w:r>
      <w:r w:rsidR="009C0862">
        <w:fldChar w:fldCharType="end"/>
      </w:r>
      <w:r w:rsidR="009C0862">
        <w:t>.</w:t>
      </w:r>
      <w:r w:rsidR="00301C98">
        <w:t xml:space="preserve"> </w:t>
      </w:r>
      <w:r w:rsidR="002D23BB">
        <w:t xml:space="preserve">Because this multivariate trade-off exists across all plants and within groups of plants, it is reasonable to ask questions about how position along the LES varies among habitats, along </w:t>
      </w:r>
      <w:r w:rsidR="002D23BB">
        <w:lastRenderedPageBreak/>
        <w:t>environmental gradients, or among clades.  However,</w:t>
      </w:r>
      <w:r w:rsidR="001377F0">
        <w:t xml:space="preserve"> a failure to find a relationship with the LES does not mean that measured</w:t>
      </w:r>
      <w:r w:rsidR="002D23BB">
        <w:t xml:space="preserve"> leaf traits </w:t>
      </w:r>
      <w:r w:rsidR="001377F0">
        <w:t xml:space="preserve">do not </w:t>
      </w:r>
      <w:r w:rsidR="002D23BB">
        <w:t>vary among habitats, along environmental gradients, or among clades.</w:t>
      </w:r>
    </w:p>
    <w:p w14:paraId="74ACC74E" w14:textId="20CC9629" w:rsidR="00450349" w:rsidRPr="00450349" w:rsidRDefault="0073645D" w:rsidP="001377F0">
      <w:pPr>
        <w:pStyle w:val="BodyText"/>
        <w:spacing w:line="360" w:lineRule="auto"/>
      </w:pPr>
      <w:r>
        <w:t xml:space="preserve">Supervised approaches, on the other hand, </w:t>
      </w:r>
      <w:r w:rsidR="00450349">
        <w:t>take</w:t>
      </w:r>
      <w:ins w:id="51" w:author="Natalie Kerr" w:date="2019-04-10T15:24:00Z">
        <w:r w:rsidR="00732214">
          <w:t xml:space="preserve"> all</w:t>
        </w:r>
      </w:ins>
      <w:r w:rsidR="00450349">
        <w:t xml:space="preserve"> response variables into account </w:t>
      </w:r>
      <w:del w:id="52" w:author="Natalie Kerr" w:date="2019-04-10T11:14:00Z">
        <w:r w:rsidR="00450349" w:rsidDel="000D2458">
          <w:delText>and test</w:delText>
        </w:r>
      </w:del>
      <w:ins w:id="53" w:author="Natalie Kerr" w:date="2019-04-10T11:14:00Z">
        <w:r w:rsidR="000D2458">
          <w:t>by testing</w:t>
        </w:r>
      </w:ins>
      <w:r w:rsidR="00450349">
        <w:t xml:space="preserve"> </w:t>
      </w:r>
      <w:ins w:id="54" w:author="Natalie Kerr" w:date="2019-04-10T15:24:00Z">
        <w:r w:rsidR="00732214">
          <w:t>(rather than just the set of va</w:t>
        </w:r>
      </w:ins>
      <w:ins w:id="55" w:author="Natalie Kerr" w:date="2019-04-10T15:25:00Z">
        <w:r w:rsidR="00732214">
          <w:t xml:space="preserve">riables, e.g. latent variable, that has the most variation) </w:t>
        </w:r>
      </w:ins>
      <w:r w:rsidR="00450349">
        <w:t xml:space="preserve">how response variables co-vary with one or more predictor variables. </w:t>
      </w:r>
      <w:del w:id="56" w:author="Natalie Kerr" w:date="2019-04-10T11:16:00Z">
        <w:r w:rsidR="00450349" w:rsidDel="008723F7">
          <w:delText xml:space="preserve">Using </w:delText>
        </w:r>
      </w:del>
      <w:ins w:id="57" w:author="Natalie Kerr" w:date="2019-04-10T11:16:00Z">
        <w:r w:rsidR="008723F7">
          <w:t xml:space="preserve">Therefore, </w:t>
        </w:r>
      </w:ins>
      <w:r w:rsidR="00450349">
        <w:t>a supervised technique answers a fundamentally different question than the unsupervised approach described above. When using a supervised analysis, you are answering the question</w:t>
      </w:r>
      <w:ins w:id="58" w:author="Natalie Kerr" w:date="2019-04-10T11:16:00Z">
        <w:r w:rsidR="008723F7">
          <w:t>:</w:t>
        </w:r>
      </w:ins>
      <w:r w:rsidR="00450349">
        <w:t xml:space="preserve"> “Is there a multivariate relationship between the predictors and the response variable?”</w:t>
      </w:r>
      <w:ins w:id="59" w:author="Natalie Kerr" w:date="2019-04-10T11:17:00Z">
        <w:r w:rsidR="008723F7">
          <w:t>. For example, study using PLS (CITE).</w:t>
        </w:r>
      </w:ins>
      <w:r w:rsidR="00450349" w:rsidRPr="00450349">
        <w:t xml:space="preserve"> </w:t>
      </w:r>
      <w:r w:rsidR="00450349">
        <w:t xml:space="preserve">This may seem a minor distinction, but can lead to completely different conclusions, and </w:t>
      </w:r>
      <w:ins w:id="60" w:author="Natalie Kerr" w:date="2019-04-10T11:17:00Z">
        <w:r w:rsidR="008723F7">
          <w:t>in some cases, either</w:t>
        </w:r>
      </w:ins>
      <w:ins w:id="61" w:author="Natalie Kerr" w:date="2019-04-10T11:18:00Z">
        <w:r w:rsidR="008723F7">
          <w:t xml:space="preserve"> </w:t>
        </w:r>
      </w:ins>
      <w:ins w:id="62" w:author="Natalie Kerr" w:date="2019-04-10T11:17:00Z">
        <w:r w:rsidR="008723F7">
          <w:t>approach</w:t>
        </w:r>
      </w:ins>
      <w:ins w:id="63" w:author="Natalie Kerr" w:date="2019-04-10T11:18:00Z">
        <w:r w:rsidR="008723F7">
          <w:t xml:space="preserve"> </w:t>
        </w:r>
      </w:ins>
      <w:r w:rsidR="00450349">
        <w:t>can even miss statistically significant relationships, as we will demonstrate.</w:t>
      </w:r>
    </w:p>
    <w:p w14:paraId="5BAC7F15" w14:textId="7D3AD25C" w:rsidR="00F71450" w:rsidRPr="00F71450" w:rsidRDefault="008723F7" w:rsidP="00C642C9">
      <w:pPr>
        <w:pStyle w:val="FirstParagraph"/>
        <w:spacing w:line="360" w:lineRule="auto"/>
      </w:pPr>
      <w:ins w:id="64" w:author="Natalie Kerr" w:date="2019-04-10T11:21:00Z">
        <w:r>
          <w:t>However, t</w:t>
        </w:r>
      </w:ins>
      <w:commentRangeStart w:id="65"/>
      <w:del w:id="66" w:author="Natalie Kerr" w:date="2019-04-10T11:20:00Z">
        <w:r w:rsidR="0073645D" w:rsidDel="008723F7">
          <w:delText>T</w:delText>
        </w:r>
      </w:del>
      <w:r w:rsidR="0073645D">
        <w:t>he</w:t>
      </w:r>
      <w:commentRangeEnd w:id="65"/>
      <w:r>
        <w:rPr>
          <w:rStyle w:val="CommentReference"/>
        </w:rPr>
        <w:commentReference w:id="65"/>
      </w:r>
      <w:r w:rsidR="0073645D">
        <w:t xml:space="preserve"> use of supervised multivariate analyses in ecology may not be</w:t>
      </w:r>
      <w:r w:rsidR="002D23BB">
        <w:t xml:space="preserve"> as</w:t>
      </w:r>
      <w:r w:rsidR="0073645D">
        <w:t xml:space="preserve"> common because of some of the challenges ecological data typically creates</w:t>
      </w:r>
      <w:r w:rsidR="002D23BB">
        <w:t>,</w:t>
      </w:r>
      <w:r w:rsidR="0073645D">
        <w:t xml:space="preserve"> including missing values, multicollinearity,</w:t>
      </w:r>
      <w:r w:rsidR="00450349">
        <w:t xml:space="preserve"> small sample sizes,</w:t>
      </w:r>
      <w:r w:rsidR="0073645D">
        <w:t xml:space="preserve"> and more variables than observations (</w:t>
      </w:r>
      <w:commentRangeStart w:id="67"/>
      <w:r w:rsidR="0073645D">
        <w:t>AKA</w:t>
      </w:r>
      <w:commentRangeEnd w:id="67"/>
      <w:r>
        <w:rPr>
          <w:rStyle w:val="CommentReference"/>
        </w:rPr>
        <w:commentReference w:id="67"/>
      </w:r>
      <w:r w:rsidR="0073645D">
        <w:t xml:space="preserve"> the “curse of dimensionality”).</w:t>
      </w:r>
      <w:r w:rsidR="008E0CA0">
        <w:t xml:space="preserve"> Previously, these challenges limited the use of </w:t>
      </w:r>
      <w:commentRangeStart w:id="68"/>
      <w:r w:rsidR="008E0CA0">
        <w:t>supervised multivariate statistics</w:t>
      </w:r>
      <w:commentRangeEnd w:id="68"/>
      <w:r w:rsidR="003E75E8">
        <w:rPr>
          <w:rStyle w:val="CommentReference"/>
        </w:rPr>
        <w:commentReference w:id="68"/>
      </w:r>
      <w:r w:rsidR="008E0CA0">
        <w:t xml:space="preserve">, but this is no longer the case.  In fact, several </w:t>
      </w:r>
      <w:ins w:id="69" w:author="Natalie Kerr" w:date="2019-04-10T11:31:00Z">
        <w:r w:rsidR="003E75E8">
          <w:t xml:space="preserve">supervised </w:t>
        </w:r>
      </w:ins>
      <w:r w:rsidR="008E0CA0">
        <w:t>techniques, including partial least squares regression (PLSR) and its discriminant analysis extension (PLS-DA)</w:t>
      </w:r>
      <w:r w:rsidR="00450349">
        <w:t>,</w:t>
      </w:r>
      <w:r w:rsidR="008E0CA0">
        <w:t xml:space="preserve"> handle the above</w:t>
      </w:r>
      <w:r w:rsidR="002D23BB">
        <w:t>-</w:t>
      </w:r>
      <w:r w:rsidR="008E0CA0">
        <w:t>mentioned challenges of ecological data especially well.</w:t>
      </w:r>
      <w:r w:rsidR="00450349">
        <w:t xml:space="preserve"> </w:t>
      </w:r>
      <w:r w:rsidR="00497837">
        <w:t>Unlike PCA</w:t>
      </w:r>
      <w:r w:rsidR="00450349">
        <w:t>,</w:t>
      </w:r>
      <w:r w:rsidR="00497837">
        <w:t xml:space="preserve"> which create</w:t>
      </w:r>
      <w:r w:rsidR="002D23BB">
        <w:t>s</w:t>
      </w:r>
      <w:r w:rsidR="00497837">
        <w:t xml:space="preserve"> </w:t>
      </w:r>
      <w:r w:rsidR="002D23BB">
        <w:t>axes</w:t>
      </w:r>
      <w:r w:rsidR="00497837">
        <w:t xml:space="preserve"> that explain the most variation in the data, PLS</w:t>
      </w:r>
      <w:r w:rsidR="005A7CE9">
        <w:t>R</w:t>
      </w:r>
      <w:r w:rsidR="00497837">
        <w:t xml:space="preserve"> creates </w:t>
      </w:r>
      <w:r w:rsidR="002D23BB">
        <w:t>axes</w:t>
      </w:r>
      <w:r w:rsidR="00497837">
        <w:t xml:space="preserve"> </w:t>
      </w:r>
      <w:commentRangeStart w:id="70"/>
      <w:ins w:id="71" w:author="Natalie Kerr" w:date="2019-04-10T11:53:00Z">
        <w:r w:rsidR="007F08CF">
          <w:t>of predictor variables</w:t>
        </w:r>
      </w:ins>
      <w:commentRangeEnd w:id="70"/>
      <w:ins w:id="72" w:author="Natalie Kerr" w:date="2019-04-10T11:54:00Z">
        <w:r w:rsidR="007F08CF">
          <w:rPr>
            <w:rStyle w:val="CommentReference"/>
          </w:rPr>
          <w:commentReference w:id="70"/>
        </w:r>
      </w:ins>
      <w:ins w:id="73" w:author="Natalie Kerr" w:date="2019-04-10T11:53:00Z">
        <w:r w:rsidR="007F08CF">
          <w:t xml:space="preserve"> </w:t>
        </w:r>
      </w:ins>
      <w:r w:rsidR="00497837">
        <w:t xml:space="preserve">that explain the most </w:t>
      </w:r>
      <w:r w:rsidR="00497837" w:rsidRPr="001377F0">
        <w:t>co-variation</w:t>
      </w:r>
      <w:r w:rsidR="00497837">
        <w:rPr>
          <w:b/>
        </w:rPr>
        <w:t xml:space="preserve"> </w:t>
      </w:r>
      <w:r w:rsidR="00497837">
        <w:t xml:space="preserve">with a </w:t>
      </w:r>
      <w:commentRangeStart w:id="74"/>
      <w:r w:rsidR="00497837">
        <w:t>dependent</w:t>
      </w:r>
      <w:commentRangeEnd w:id="74"/>
      <w:r w:rsidR="003E75E8">
        <w:rPr>
          <w:rStyle w:val="CommentReference"/>
        </w:rPr>
        <w:commentReference w:id="74"/>
      </w:r>
      <w:r w:rsidR="00497837">
        <w:t xml:space="preserve"> variable. This is an important distinction because it is not safe to assume that the best explanatory variables will also show the most overall variation among samples</w:t>
      </w:r>
      <w:r w:rsidR="009B10BD">
        <w:t>.</w:t>
      </w:r>
    </w:p>
    <w:p w14:paraId="4D7FDF9F" w14:textId="2031479F" w:rsidR="00393E1C" w:rsidRDefault="00450349" w:rsidP="00393E1C">
      <w:pPr>
        <w:pStyle w:val="BodyText"/>
        <w:spacing w:line="360" w:lineRule="auto"/>
        <w:rPr>
          <w:ins w:id="75" w:author="Scott, Eric R. [2]" w:date="2019-02-28T16:10:00Z"/>
        </w:rPr>
      </w:pPr>
      <w:r>
        <w:t>PLS</w:t>
      </w:r>
      <w:r w:rsidR="002D23BB">
        <w:t>R</w:t>
      </w:r>
      <w:r w:rsidR="00393E1C">
        <w:t xml:space="preserve"> was first developed in </w:t>
      </w:r>
      <w:r w:rsidR="004131C0">
        <w:t xml:space="preserve">the late seventies in the field of econometrics </w:t>
      </w:r>
      <w:r w:rsidR="009C0862">
        <w:fldChar w:fldCharType="begin" w:fldLock="1"/>
      </w:r>
      <w:r w:rsidR="009C0862">
        <w:instrText>ADDIN CSL_CITATION {"citationItems":[{"id":"ITEM-1","itemData":{"DOI":"10.1017/S0021900200047604","ISSN":"0021-9002","abstract":"The NIPALS approach is applied to the ‘soft’ type of model that has come to the fore in sociology and other social sciences in the last five or ten years, namely path models that involve latent variables which serve as proxies for blocks of directly observed variables. Such models are seen as hybrids of the ‘hard’ models of econometrics where all variables are directly observed (path models in the form of simultaneous equations systems) and the ‘soft’ models of psychology where the human mind is described in terms of latent variables and their directly observed indicators. For hybrid models that involve one or two latent variables the NIPALS approach has been developed in [38], [41] and [42]. The present paper extends the NIPALS approach to path models with three or more latent variables. Each new latent variable brings a rapid increase in the pluralism of possible model designs, and new problems arise in the parameter estimation of the models. Iterative procedures are given for the point estimation of the parameters. With a view to cases when the iterative estimation does not converge, a device of range estimation is developed, where high profile versus low profile estimates give ranges for the parameter estimates.","author":[{"dropping-particle":"","family":"Wold","given":"Herman","non-dropping-particle":"","parse-names":false,"suffix":""}],"container-title":"Journal of Applied Probability","id":"ITEM-1","issue":"S1","issued":{"date-parts":[["1975","9","5"]]},"page":"117-142","title":"Soft Modelling by Latent Variables: The Non-Linear Iterative Partial Least Squares (NIPALS) Approach","type":"article-journal","volume":"12"},"uris":["http://www.mendeley.com/documents/?uuid=2b65135e-b6f5-4064-805f-340765d04c4e"]}],"mendeley":{"formattedCitation":"(Wold 1975)","plainTextFormattedCitation":"(Wold 1975)","previouslyFormattedCitation":"(Wold 1975)"},"properties":{"noteIndex":0},"schema":"https://github.com/citation-style-language/schema/raw/master/csl-citation.json"}</w:instrText>
      </w:r>
      <w:r w:rsidR="009C0862">
        <w:fldChar w:fldCharType="separate"/>
      </w:r>
      <w:r w:rsidR="009C0862" w:rsidRPr="009C0862">
        <w:rPr>
          <w:noProof/>
        </w:rPr>
        <w:t>(Wold 1975)</w:t>
      </w:r>
      <w:r w:rsidR="009C0862">
        <w:fldChar w:fldCharType="end"/>
      </w:r>
      <w:del w:id="76" w:author="Natalie Kerr" w:date="2019-04-10T11:40:00Z">
        <w:r w:rsidR="009C0862" w:rsidDel="00942EBD">
          <w:delText>.</w:delText>
        </w:r>
      </w:del>
      <w:ins w:id="77" w:author="Natalie Kerr" w:date="2019-04-10T11:40:00Z">
        <w:r w:rsidR="00942EBD">
          <w:t>,</w:t>
        </w:r>
      </w:ins>
      <w:r w:rsidR="009C0862">
        <w:t xml:space="preserve"> </w:t>
      </w:r>
      <w:r w:rsidR="004131C0">
        <w:t xml:space="preserve">and later adopted by analytical chemistry </w:t>
      </w:r>
      <w:r w:rsidR="004131C0">
        <w:fldChar w:fldCharType="begin" w:fldLock="1"/>
      </w:r>
      <w:r w:rsidR="001146E8">
        <w:instrText>ADDIN CSL_CITATION {"citationItems":[{"id":"ITEM-1","itemData":{"DOI":"10.1016/0003-2670(86)80028-9","ISBN":"0003-2670","ISSN":"00032670","PMID":"51","abstract":"A tutorial on the partial least-squares (PLS) regression method is provided. Weak points in some other regression methods are outlined and PLS is developed as a remedy for those weaknesses. An algorithm for a predictive PLS and some practical hints for its use are given. © 1986.","author":[{"dropping-particle":"","family":"Geladi","given":"Paul","non-dropping-particle":"","parse-names":false,"suffix":""},{"dropping-particle":"","family":"Kowalski","given":"Bruce R.","non-dropping-particle":"","parse-names":false,"suffix":""}],"container-title":"Analytica Chimica Acta","id":"ITEM-1","issue":"C","issued":{"date-parts":[["1986","1","1"]]},"page":"1-17","publisher":"Elsevier","title":"Partial least-squares regression: a tutorial","type":"article-journal","volume":"185"},"uris":["http://www.mendeley.com/documents/?uuid=f2aaab04-8c12-3e58-92a7-68d222003c2c"]}],"mendeley":{"formattedCitation":"(Geladi and Kowalski 1986)","plainTextFormattedCitation":"(Geladi and Kowalski 1986)","previouslyFormattedCitation":"(Geladi and Kowalski 1986)"},"properties":{"noteIndex":0},"schema":"https://github.com/citation-style-language/schema/raw/master/csl-citation.json"}</w:instrText>
      </w:r>
      <w:r w:rsidR="004131C0">
        <w:fldChar w:fldCharType="separate"/>
      </w:r>
      <w:r w:rsidR="004131C0" w:rsidRPr="004131C0">
        <w:rPr>
          <w:noProof/>
        </w:rPr>
        <w:t>(Geladi and Kowalski 1986)</w:t>
      </w:r>
      <w:r w:rsidR="004131C0">
        <w:fldChar w:fldCharType="end"/>
      </w:r>
      <w:ins w:id="78" w:author="Natalie Kerr" w:date="2019-04-10T11:56:00Z">
        <w:r w:rsidR="00C12A08">
          <w:t>. In ecology</w:t>
        </w:r>
      </w:ins>
      <w:ins w:id="79" w:author="Natalie Kerr" w:date="2019-04-10T11:57:00Z">
        <w:r w:rsidR="00C12A08">
          <w:t>, the use of PLSR</w:t>
        </w:r>
      </w:ins>
      <w:del w:id="80" w:author="Natalie Kerr" w:date="2019-04-10T11:56:00Z">
        <w:r w:rsidR="004131C0" w:rsidDel="00C12A08">
          <w:delText xml:space="preserve">, </w:delText>
        </w:r>
        <w:r w:rsidR="00393E1C" w:rsidDel="00C12A08">
          <w:delText>but</w:delText>
        </w:r>
      </w:del>
      <w:r w:rsidR="00393E1C">
        <w:t xml:space="preserve"> has </w:t>
      </w:r>
      <w:del w:id="81" w:author="Natalie Kerr" w:date="2019-04-10T11:57:00Z">
        <w:r w:rsidR="00393E1C" w:rsidDel="00C12A08">
          <w:delText>only been widely</w:delText>
        </w:r>
      </w:del>
      <w:ins w:id="82" w:author="Natalie Kerr" w:date="2019-04-10T11:57:00Z">
        <w:r w:rsidR="00C12A08">
          <w:t>been almost exclusively been limited to</w:t>
        </w:r>
      </w:ins>
      <w:del w:id="83" w:author="Natalie Kerr" w:date="2019-04-10T11:57:00Z">
        <w:r w:rsidR="00393E1C" w:rsidDel="00C12A08">
          <w:delText xml:space="preserve"> adopted in ecology </w:delText>
        </w:r>
      </w:del>
      <w:del w:id="84" w:author="Natalie Kerr" w:date="2019-04-10T11:54:00Z">
        <w:r w:rsidR="00393E1C" w:rsidDel="00C12A08">
          <w:delText xml:space="preserve">by </w:delText>
        </w:r>
      </w:del>
      <w:ins w:id="85" w:author="Natalie Kerr" w:date="2019-04-10T11:54:00Z">
        <w:r w:rsidR="00C12A08">
          <w:t xml:space="preserve"> </w:t>
        </w:r>
      </w:ins>
      <w:r w:rsidR="00393E1C">
        <w:t>the sub-field of chemical ecology</w:t>
      </w:r>
      <w:r w:rsidR="004131C0">
        <w:t xml:space="preserve"> </w:t>
      </w:r>
      <w:r w:rsidR="009C0862">
        <w:fldChar w:fldCharType="begin" w:fldLock="1"/>
      </w:r>
      <w:r w:rsidR="009C0862">
        <w:instrText>ADDIN CSL_CITATION {"citationItems":[{"id":"ITEM-1","itemData":{"DOI":"10.1007/s10886-018-0932-6","ISBN":"2107721424","ISSN":"0098-0331","PMID":"29479643","abstract":"Chemical ecology has strong links with metabolomics, the large-scale study of all metabolites detectable in a biological sample. Consequently, chemical ecologists are often challenged by the statistical analyses of such large datasets. This holds especially true when the purpose is to integrate multiple datasets to obtain a holistic view and a better understanding of a biological system under study. The present article provides a comprehensive resource to analyze such complex datasets using multivariate methods. It starts from the necessary pre-treatment of data including data transformations and distance calculations, to the application of both gold standard and novel multivariate methods for the integration of different omics data. We illustrate the process of analysis along with detailed results interpretations for six issues representative of the different types of biological questions encountered by chemical ecologists. We provide the necessary knowledge and tools with reproducible R codes and chemical-ecological datasets to practice and teach multivariate methods.","author":[{"dropping-particle":"","family":"Hervé","given":"Maxime R.","non-dropping-particle":"","parse-names":false,"suffix":""},{"dropping-particle":"","family":"Nicolè","given":"Florence","non-dropping-particle":"","parse-names":false,"suffix":""},{"dropping-particle":"","family":"Lê Cao","given":"Kim-Anh","non-dropping-particle":"","parse-names":false,"suffix":""}],"container-title":"Journal of Chemical Ecology","id":"ITEM-1","issue":"3","issued":{"date-parts":[["2018","2","25"]]},"page":"215-234","publisher":"Springer US","title":"Multivariate Analysis of Multiple Datasets: a Practical Guide for Chemical Ecology","type":"article-journal","volume":"44"},"uris":["http://www.mendeley.com/documents/?uuid=80bf1d4a-31cc-36b2-bb5b-1a488a7159a6"]}],"mendeley":{"formattedCitation":"(Hervé et al. 2018)","plainTextFormattedCitation":"(Hervé et al. 2018)","previouslyFormattedCitation":"(Hervé et al. 2018)"},"properties":{"noteIndex":0},"schema":"https://github.com/citation-style-language/schema/raw/master/csl-citation.json"}</w:instrText>
      </w:r>
      <w:r w:rsidR="009C0862">
        <w:fldChar w:fldCharType="separate"/>
      </w:r>
      <w:r w:rsidR="009C0862" w:rsidRPr="009C0862">
        <w:rPr>
          <w:noProof/>
        </w:rPr>
        <w:t>(Hervé et al. 2018)</w:t>
      </w:r>
      <w:r w:rsidR="009C0862">
        <w:fldChar w:fldCharType="end"/>
      </w:r>
      <w:r w:rsidR="009C0862">
        <w:t xml:space="preserve">. </w:t>
      </w:r>
      <w:r w:rsidR="00AA61C7">
        <w:t>The underlying assumption of PLS</w:t>
      </w:r>
      <w:r w:rsidR="005A7CE9">
        <w:t>R</w:t>
      </w:r>
      <w:r w:rsidR="00AA61C7">
        <w:t xml:space="preserve"> is that covariation between the predictor variable(s) and the response variable(s) is due to a small number of “</w:t>
      </w:r>
      <w:commentRangeStart w:id="86"/>
      <w:r w:rsidR="00AA61C7">
        <w:t>latent” variables</w:t>
      </w:r>
      <w:commentRangeEnd w:id="86"/>
      <w:r w:rsidR="00C9131E">
        <w:rPr>
          <w:rStyle w:val="CommentReference"/>
        </w:rPr>
        <w:commentReference w:id="86"/>
      </w:r>
      <w:r w:rsidR="00AA61C7">
        <w:t xml:space="preserve">.  For this reason, the technique </w:t>
      </w:r>
      <w:r w:rsidR="00AA61C7">
        <w:lastRenderedPageBreak/>
        <w:t xml:space="preserve">has been readily adopted </w:t>
      </w:r>
      <w:r w:rsidR="00F555C0">
        <w:t xml:space="preserve">for the analysis of </w:t>
      </w:r>
      <w:r w:rsidR="00497837">
        <w:t>metabolomic data</w:t>
      </w:r>
      <w:r w:rsidR="00F555C0">
        <w:t xml:space="preserve"> </w:t>
      </w:r>
      <w:ins w:id="87" w:author="Natalie Kerr" w:date="2019-04-10T12:07:00Z">
        <w:r w:rsidR="005D3983">
          <w:t xml:space="preserve">(CITE?) </w:t>
        </w:r>
      </w:ins>
      <w:r w:rsidR="00F555C0">
        <w:t>because a change in a large number</w:t>
      </w:r>
      <w:r w:rsidR="00AA61C7">
        <w:t xml:space="preserve"> of metabolites </w:t>
      </w:r>
      <w:r w:rsidR="00F555C0">
        <w:t>may be a</w:t>
      </w:r>
      <w:r w:rsidR="00393E1C">
        <w:t xml:space="preserve"> result of a change in a single enzyme or metabolic pathway. </w:t>
      </w:r>
      <w:r w:rsidR="00AA61C7">
        <w:t xml:space="preserve"> In fact, PLS</w:t>
      </w:r>
      <w:r w:rsidR="005A7CE9">
        <w:t>R</w:t>
      </w:r>
      <w:r w:rsidR="00AA61C7">
        <w:t xml:space="preserve"> has been imp</w:t>
      </w:r>
      <w:r w:rsidR="00497837">
        <w:t>lemented into many metabolomics-</w:t>
      </w:r>
      <w:r w:rsidR="00AA61C7">
        <w:t xml:space="preserve">specific statistical software </w:t>
      </w:r>
      <w:r w:rsidR="009C0862">
        <w:fldChar w:fldCharType="begin" w:fldLock="1"/>
      </w:r>
      <w:r w:rsidR="009C0862">
        <w:instrText>ADDIN CSL_CITATION {"citationItems":[{"id":"ITEM-1","itemData":{"DOI":"10.1093/gigascience/gix037","ISBN":"22181989 (Linking)","ISSN":"2047217X","PMID":"28520864","abstract":"The grand challenge currently facing metabolomics is the expansion of the coverage of the metabolome from a minor percentage of the metabolic complement of the cell toward the level of coverage afforded by other post-genomic technologies such as transcriptomics and proteomics. In plants, this problem is exacerbated by the sheer diversity of chemicals that constitute the metabolome, with the number of metabolites in the plant kingdom generally considered to be in excess of 200 000. In this review, we focus on web resources that can be exploited in order to improve analyte and ultimately metabolite identification and quantification. There is a wide range of available software that not only aids in this but also in the related area of peak alignment; however, for the uninitiated, choosing which program to use is a daunting task. For this reason, we provide an overview of the pros and cons of the software as well as comments regarding the level of programing skills required to effectively exploit their basic functions. In addition, the torrent of available genome and transcriptome sequences that followed the advent of next-generation sequencing has opened up further valuable resources for metabolite identification. All things considered, we posit that only via a continued communal sharing of information such as that deposited in the databases described within the article are we likely to be able to make significant headway toward improving our coverage of the plant metabolome.","author":[{"dropping-particle":"","family":"Souza","given":"Leonardo Perez","non-dropping-particle":"de","parse-names":false,"suffix":""},{"dropping-particle":"","family":"Naake","given":"Thomas","non-dropping-particle":"","parse-names":false,"suffix":""},{"dropping-particle":"","family":"Tohge","given":"Takayuki","non-dropping-particle":"","parse-names":false,"suffix":""},{"dropping-particle":"","family":"Fernie","given":"Alisdair R","non-dropping-particle":"","parse-names":false,"suffix":""}],"container-title":"GigaScience","id":"ITEM-1","issue":"7","issued":{"date-parts":[["2017"]]},"page":"1-20","publisher":"Oxford University Press","title":"From chromatogram to analyte to metabolite. How to pick horses for courses from the massive web resources for mass spectral plant metabolomics","type":"article","volume":"6"},"uris":["http://www.mendeley.com/documents/?uuid=951f5558-3ad9-351b-af55-a1171bcfa4aa"]}],"mendeley":{"formattedCitation":"(de Souza et al. 2017)","plainTextFormattedCitation":"(de Souza et al. 2017)","previouslyFormattedCitation":"(de Souza et al. 2017)"},"properties":{"noteIndex":0},"schema":"https://github.com/citation-style-language/schema/raw/master/csl-citation.json"}</w:instrText>
      </w:r>
      <w:r w:rsidR="009C0862">
        <w:fldChar w:fldCharType="separate"/>
      </w:r>
      <w:r w:rsidR="009C0862" w:rsidRPr="009C0862">
        <w:rPr>
          <w:noProof/>
        </w:rPr>
        <w:t>(de Souza et al. 2017)</w:t>
      </w:r>
      <w:r w:rsidR="009C0862">
        <w:fldChar w:fldCharType="end"/>
      </w:r>
      <w:r w:rsidR="009C0862">
        <w:t xml:space="preserve">. </w:t>
      </w:r>
      <w:r w:rsidR="00393E1C">
        <w:t>However, the</w:t>
      </w:r>
      <w:ins w:id="88" w:author="Natalie Kerr" w:date="2019-04-10T12:08:00Z">
        <w:r w:rsidR="0089252E">
          <w:t xml:space="preserve"> potential</w:t>
        </w:r>
      </w:ins>
      <w:r w:rsidR="00393E1C">
        <w:t xml:space="preserve"> </w:t>
      </w:r>
      <w:ins w:id="89" w:author="Natalie Kerr" w:date="2019-04-10T12:08:00Z">
        <w:r w:rsidR="0089252E">
          <w:t xml:space="preserve">ecological </w:t>
        </w:r>
      </w:ins>
      <w:del w:id="90" w:author="Natalie Kerr" w:date="2019-04-10T12:08:00Z">
        <w:r w:rsidR="00393E1C" w:rsidDel="0089252E">
          <w:delText xml:space="preserve">utility </w:delText>
        </w:r>
      </w:del>
      <w:ins w:id="91" w:author="Natalie Kerr" w:date="2019-04-10T12:08:00Z">
        <w:r w:rsidR="0089252E">
          <w:t xml:space="preserve">application </w:t>
        </w:r>
      </w:ins>
      <w:r w:rsidR="00393E1C">
        <w:t>of PLS</w:t>
      </w:r>
      <w:r w:rsidR="002D23BB">
        <w:t>R</w:t>
      </w:r>
      <w:r w:rsidR="00393E1C">
        <w:t xml:space="preserve"> is not limited to metabolomic data.</w:t>
      </w:r>
      <w:r w:rsidR="00AA61C7">
        <w:t xml:space="preserve">  In fact, one of the strengths of PLS</w:t>
      </w:r>
      <w:r w:rsidR="002D23BB">
        <w:t>R</w:t>
      </w:r>
      <w:r w:rsidR="00AA61C7">
        <w:t xml:space="preserve"> is that</w:t>
      </w:r>
      <w:r w:rsidR="007D27F7">
        <w:t>, unlike permutational MANOVA</w:t>
      </w:r>
      <w:r w:rsidR="003340AB">
        <w:t xml:space="preserve"> for example</w:t>
      </w:r>
      <w:r w:rsidR="007D27F7">
        <w:t>,</w:t>
      </w:r>
      <w:r w:rsidR="00AA61C7">
        <w:t xml:space="preserve"> it does not rely on distance or dissimilarity measures</w:t>
      </w:r>
      <w:ins w:id="92" w:author="Natalie Kerr" w:date="2019-04-10T12:17:00Z">
        <w:r w:rsidR="000B4D28">
          <w:t xml:space="preserve"> between</w:t>
        </w:r>
      </w:ins>
      <w:ins w:id="93" w:author="Natalie Kerr" w:date="2019-04-10T12:18:00Z">
        <w:r w:rsidR="000B4D28">
          <w:t xml:space="preserve"> multiple</w:t>
        </w:r>
      </w:ins>
      <w:ins w:id="94" w:author="Natalie Kerr" w:date="2019-04-10T12:17:00Z">
        <w:r w:rsidR="000B4D28">
          <w:t xml:space="preserve"> variables in Euclidian space</w:t>
        </w:r>
      </w:ins>
      <w:r w:rsidR="00AA61C7">
        <w:t xml:space="preserve"> </w:t>
      </w:r>
      <w:ins w:id="95" w:author="Natalie Kerr" w:date="2019-04-10T12:08:00Z">
        <w:r w:rsidR="0089252E">
          <w:t>(</w:t>
        </w:r>
        <w:commentRangeStart w:id="96"/>
        <w:r w:rsidR="0089252E">
          <w:t>see</w:t>
        </w:r>
      </w:ins>
      <w:ins w:id="97" w:author="Natalie Kerr" w:date="2019-04-10T12:10:00Z">
        <w:r w:rsidR="0089252E">
          <w:t xml:space="preserve"> pp. </w:t>
        </w:r>
      </w:ins>
      <w:ins w:id="98" w:author="Natalie Kerr" w:date="2019-04-10T12:11:00Z">
        <w:r w:rsidR="0089252E">
          <w:t>390(?)</w:t>
        </w:r>
      </w:ins>
      <w:ins w:id="99" w:author="Natalie Kerr" w:date="2019-04-10T12:10:00Z">
        <w:r w:rsidR="0089252E">
          <w:t xml:space="preserve">, </w:t>
        </w:r>
        <w:proofErr w:type="spellStart"/>
        <w:r w:rsidR="0089252E">
          <w:t>Gotelli</w:t>
        </w:r>
        <w:proofErr w:type="spellEnd"/>
        <w:r w:rsidR="0089252E">
          <w:t xml:space="preserve"> and Ellison</w:t>
        </w:r>
      </w:ins>
      <w:ins w:id="100" w:author="Natalie Kerr" w:date="2019-04-10T12:11:00Z">
        <w:r w:rsidR="0089252E">
          <w:t xml:space="preserve"> 2013</w:t>
        </w:r>
      </w:ins>
      <w:commentRangeEnd w:id="96"/>
      <w:ins w:id="101" w:author="Natalie Kerr" w:date="2019-04-10T12:13:00Z">
        <w:r w:rsidR="0089252E">
          <w:rPr>
            <w:rStyle w:val="CommentReference"/>
          </w:rPr>
          <w:commentReference w:id="96"/>
        </w:r>
      </w:ins>
      <w:ins w:id="102" w:author="Natalie Kerr" w:date="2019-04-10T12:08:00Z">
        <w:r w:rsidR="0089252E">
          <w:t>)</w:t>
        </w:r>
      </w:ins>
      <w:commentRangeStart w:id="103"/>
      <w:ins w:id="104" w:author="Natalie Kerr" w:date="2019-04-10T12:12:00Z">
        <w:r w:rsidR="0089252E">
          <w:t xml:space="preserve">. </w:t>
        </w:r>
        <w:commentRangeEnd w:id="103"/>
        <w:r w:rsidR="0089252E">
          <w:rPr>
            <w:rStyle w:val="CommentReference"/>
          </w:rPr>
          <w:commentReference w:id="103"/>
        </w:r>
        <w:r w:rsidR="0089252E">
          <w:t>T</w:t>
        </w:r>
      </w:ins>
      <w:del w:id="105" w:author="Natalie Kerr" w:date="2019-04-10T12:11:00Z">
        <w:r w:rsidR="00AA61C7" w:rsidDel="0089252E">
          <w:delText>and t</w:delText>
        </w:r>
      </w:del>
      <w:r w:rsidR="00AA61C7">
        <w:t>herefore</w:t>
      </w:r>
      <w:ins w:id="106" w:author="Natalie Kerr" w:date="2019-04-10T12:12:00Z">
        <w:r w:rsidR="0089252E">
          <w:t>, PLS</w:t>
        </w:r>
      </w:ins>
      <w:r w:rsidR="00AA61C7">
        <w:t xml:space="preserve"> retains information about the relative importance of individual variables </w:t>
      </w:r>
      <w:ins w:id="107" w:author="Natalie Kerr" w:date="2019-04-10T12:18:00Z">
        <w:r w:rsidR="000B4D28">
          <w:t xml:space="preserve">(rather than the distance between them) </w:t>
        </w:r>
      </w:ins>
      <w:r w:rsidR="00AA61C7">
        <w:t xml:space="preserve">which can be </w:t>
      </w:r>
      <w:r w:rsidR="007D27F7">
        <w:t xml:space="preserve">used to make loading plots and </w:t>
      </w:r>
      <w:r w:rsidR="00AA61C7">
        <w:t xml:space="preserve">summarized with a variable importance in projection (VIP) score.  VIP scores have been shown to be very robust to determining which predictor variables are responsible for variation in the response variable </w:t>
      </w:r>
      <w:r w:rsidR="00AA61C7">
        <w:fldChar w:fldCharType="begin" w:fldLock="1"/>
      </w:r>
      <w:r w:rsidR="004131C0">
        <w:instrText>ADDIN CSL_CITATION {"citationItems":[{"id":"ITEM-1","itemData":{"DOI":"10.1016/J.CHEMOLAB.2004.12.011","ISSN":"0169-7439","abstract":"Variable selection is one of the important practical issues for many scientific engineers. Although the PLS (partial least squares) regression combined with the VIP (variable importance in the projection) scores is often used when the multicollinearity is present among variables, there are few guidelines about its uses as well as its performance. The purpose of this paper is to explore the nature of the VIP method and to compare with other methods through computer simulation experiments. We design 108 experiments where observations are generated from true models considering four factors–the proportion of the number of relevant predictors, the magnitude of correlations between predictors, the structure of regression coefficients, and the magnitude of signal to noise. Confusion matrix is adopted to evaluate the performance of PLS, the Lasso, and stepwise method. We also discuss the proper cutoff value of the VIP method to increase its performance. Some practical hints for the use of the VIP method are given as simulation results.","author":[{"dropping-particle":"","family":"Chong","given":"Il-Gyo","non-dropping-particle":"","parse-names":false,"suffix":""},{"dropping-particle":"","family":"Jun","given":"Chi-Hyuck","non-dropping-particle":"","parse-names":false,"suffix":""}],"container-title":"Chemometrics and Intelligent Laboratory Systems","id":"ITEM-1","issue":"1-2","issued":{"date-parts":[["2005","7","28"]]},"page":"103-112","publisher":"Elsevier","title":"Performance of some variable selection methods when multicollinearity is present","type":"article-journal","volume":"78"},"uris":["http://www.mendeley.com/documents/?uuid=a1381c03-c365-3d3a-b436-a2760136a60e"]}],"mendeley":{"formattedCitation":"(Chong and Jun 2005)","plainTextFormattedCitation":"(Chong and Jun 2005)","previouslyFormattedCitation":"(Chong and Jun 2005)"},"properties":{"noteIndex":0},"schema":"https://github.com/citation-style-language/schema/raw/master/csl-citation.json"}</w:instrText>
      </w:r>
      <w:r w:rsidR="00AA61C7">
        <w:fldChar w:fldCharType="separate"/>
      </w:r>
      <w:r w:rsidR="00AA61C7" w:rsidRPr="00AA61C7">
        <w:rPr>
          <w:noProof/>
        </w:rPr>
        <w:t>(Chong and Jun 2005)</w:t>
      </w:r>
      <w:r w:rsidR="00AA61C7">
        <w:fldChar w:fldCharType="end"/>
      </w:r>
      <w:r w:rsidR="00AA61C7">
        <w:t>.  This makes PLS</w:t>
      </w:r>
      <w:r w:rsidR="005A7CE9">
        <w:t>R</w:t>
      </w:r>
      <w:r w:rsidR="00AA61C7">
        <w:t xml:space="preserve"> an ideal technique for </w:t>
      </w:r>
      <w:r w:rsidR="009B10BD">
        <w:t>highly multivariate</w:t>
      </w:r>
      <w:r w:rsidR="00AA61C7">
        <w:t xml:space="preserve"> ecological datasets where multicollinearity may be present, and the researcher would not only like to address a hypothesis about the effects of some independent variable on a multivariate dataset, but also to determine which measured variables </w:t>
      </w:r>
      <w:r w:rsidR="00C642C9">
        <w:t>are most responsible for the multivariate relationship</w:t>
      </w:r>
      <w:r w:rsidR="00AA61C7">
        <w:t>.</w:t>
      </w:r>
    </w:p>
    <w:p w14:paraId="60C027CE" w14:textId="14A31A67" w:rsidR="007D27F7" w:rsidRDefault="00C7362E" w:rsidP="00393E1C">
      <w:pPr>
        <w:pStyle w:val="BodyText"/>
        <w:spacing w:line="360" w:lineRule="auto"/>
      </w:pPr>
      <w:r>
        <w:t>We demonstrate the use of PLSR and compare it with PCA regression</w:t>
      </w:r>
      <w:r w:rsidR="002519C9">
        <w:t xml:space="preserve"> us</w:t>
      </w:r>
      <w:r>
        <w:t>ing both</w:t>
      </w:r>
      <w:r w:rsidR="002519C9">
        <w:t xml:space="preserve"> a case study</w:t>
      </w:r>
      <w:r>
        <w:t xml:space="preserve"> approach as well as a simulation study.  We then draw on these examples to provide some tips and best practices for implementing PLSR models for ecological data.</w:t>
      </w:r>
    </w:p>
    <w:p w14:paraId="3042F554" w14:textId="79432265" w:rsidR="00875959" w:rsidRPr="000B4D28" w:rsidRDefault="00B12F2E" w:rsidP="00B12F2E">
      <w:pPr>
        <w:pStyle w:val="Heading1"/>
      </w:pPr>
      <w:bookmarkStart w:id="108" w:name="questions-i-have"/>
      <w:bookmarkStart w:id="109" w:name="methods-briefly"/>
      <w:bookmarkEnd w:id="108"/>
      <w:bookmarkEnd w:id="109"/>
      <w:r w:rsidRPr="00B12F2E">
        <w:t>Case</w:t>
      </w:r>
      <w:r>
        <w:t xml:space="preserve"> Study</w:t>
      </w:r>
      <w:ins w:id="110" w:author="Natalie Kerr" w:date="2019-04-10T12:19:00Z">
        <w:r w:rsidR="000B4D28">
          <w:t xml:space="preserve">: Leaf traits in </w:t>
        </w:r>
        <w:proofErr w:type="spellStart"/>
        <w:r w:rsidR="000B4D28">
          <w:rPr>
            <w:i/>
          </w:rPr>
          <w:t>Solunum</w:t>
        </w:r>
        <w:proofErr w:type="spellEnd"/>
        <w:r w:rsidR="000B4D28">
          <w:rPr>
            <w:i/>
          </w:rPr>
          <w:t xml:space="preserve"> </w:t>
        </w:r>
        <w:r w:rsidR="000B4D28">
          <w:t>species</w:t>
        </w:r>
      </w:ins>
    </w:p>
    <w:p w14:paraId="2C02623A" w14:textId="601D886F" w:rsidR="00430728" w:rsidRPr="00430728" w:rsidRDefault="003340AB" w:rsidP="009C0862">
      <w:pPr>
        <w:pStyle w:val="BodyText"/>
        <w:spacing w:line="360" w:lineRule="auto"/>
      </w:pPr>
      <w:r>
        <w:t xml:space="preserve">Muir et al. </w:t>
      </w:r>
      <w:r w:rsidR="009C0862">
        <w:fldChar w:fldCharType="begin" w:fldLock="1"/>
      </w:r>
      <w:r w:rsidR="00CB78CF">
        <w:instrText>ADDIN CSL_CITATION {"citationItems":[{"id":"ITEM-1","itemData":{"DOI":"10.1111/nph.14285","ISSN":"14698137","PMID":"28164333","abstract":"© 2016 The Authors. New Phytologist © 2016 New Phytologist Trust Theory predicts that natural selection should favor coordination between leaf physiology, biochemistry and anatomical structure along a functional trait spectrum from fast, resource-acquisitive syndromes to slow, resource-conservative syndromes. However, the coordination hypothesis has rarely been tested at a phylogenetic scale most relevant for understanding rapid adaptation in the recent past or for the prediction of evolutionary trajectories in response to climate change. We used a common garden to examine genetically based coordination between leaf traits across 19 wild and cultivated tomato taxa. We found weak integration between leaf structure (e.g. leaf mass per area) and physiological function (photosynthetic rate, biochemical capacity and CO 2 diffusion), even though all were arrayed in the predicted direction along a ‘fast–slow’ spectrum. This suggests considerable scope for unique trait combinations to evolve in response to new environments or in crop breeding. In particular, we found that partially independent variation in stomatal and mesophyll conductance may allow a plant to improve water-use efficiency without necessarily sacrificing maximum photosynthetic rates. Our study does not imply that functional trait spectra, such as the leaf economics spectrum, are unimportant, but that many important axes of variation within a taxonomic group may be unique and not generalizable to other taxa.","author":[{"dropping-particle":"","family":"Muir","given":"Christopher D.","non-dropping-particle":"","parse-names":false,"suffix":""},{"dropping-particle":"","family":"Conesa","given":"Miquel À.","non-dropping-particle":"","parse-names":false,"suffix":""},{"dropping-particle":"","family":"Roldán","given":"Emilio J.","non-dropping-particle":"","parse-names":false,"suffix":""},{"dropping-particle":"","family":"Molins","given":"Arántzazu","non-dropping-particle":"","parse-names":false,"suffix":""},{"dropping-particle":"","family":"Galmés","given":"Jeroni","non-dropping-particle":"","parse-names":false,"suffix":""}],"container-title":"New Phytologist","id":"ITEM-1","issue":"4","issued":{"date-parts":[["2017","3","1"]]},"note":"They want to know if LMA constrains photosynthesis.\n\nMeasured:\n\nstomatal conductance, mesophyll conductance, net assimilation rate, water use efficiency., maximum rate of carboxylation (Vcmax), leaf dark respiration (Rdark)\n\nleaf fresh and dry mass, leaf area, LMA (dry mass/ area), leaf thickness (estimated), \n\nlog transformed everything except Vcmax and Rdark\n\ngs = stomatal conductance\ngm = mesophyll conductance\nAn = net CO2 assimilation rate\nWUE = water use efficiency (An/stomatal conductance to water)\nVcmax = maximum rate of carboxylation\nRdark = leaf dark respiration\nLMA = leaf mass per area\nLDMC = leaf dry matter content\nLT = Leaf thickness (LMA/LDMC)","page":"1642-1653","publisher":"Wiley/Blackwell (10.1111)","title":"Weak coordination between leaf structure and function among closely related tomato species","type":"article-journal","volume":"213"},"suppress-author":1,"uris":["http://www.mendeley.com/documents/?uuid=d63db35e-ec69-3725-a6d9-b900fc952f75"]}],"mendeley":{"formattedCitation":"(2017)","plainTextFormattedCitation":"(2017)","previouslyFormattedCitation":"(2017)"},"properties":{"noteIndex":0},"schema":"https://github.com/citation-style-language/schema/raw/master/csl-citation.json"}</w:instrText>
      </w:r>
      <w:r w:rsidR="009C0862">
        <w:fldChar w:fldCharType="separate"/>
      </w:r>
      <w:r w:rsidR="009C0862" w:rsidRPr="009C0862">
        <w:rPr>
          <w:noProof/>
        </w:rPr>
        <w:t>(2017)</w:t>
      </w:r>
      <w:r w:rsidR="009C0862">
        <w:fldChar w:fldCharType="end"/>
      </w:r>
      <w:r>
        <w:t xml:space="preserve"> collected data on leaf traits of 16 </w:t>
      </w:r>
      <w:r w:rsidRPr="003340AB">
        <w:rPr>
          <w:i/>
        </w:rPr>
        <w:t>Solanum</w:t>
      </w:r>
      <w:r>
        <w:t xml:space="preserve"> species grown from seed.</w:t>
      </w:r>
      <w:r w:rsidR="00275108">
        <w:t xml:space="preserve"> Measured traits included leaf mass per area (LMA), leaf thickness, leaf dry matter content (LDMC), stomatal conductance (</w:t>
      </w:r>
      <w:proofErr w:type="spellStart"/>
      <w:r w:rsidR="00275108" w:rsidRPr="00275108">
        <w:rPr>
          <w:i/>
        </w:rPr>
        <w:t>g</w:t>
      </w:r>
      <w:r w:rsidR="00275108" w:rsidRPr="00275108">
        <w:rPr>
          <w:i/>
          <w:vertAlign w:val="subscript"/>
        </w:rPr>
        <w:t>s</w:t>
      </w:r>
      <w:proofErr w:type="spellEnd"/>
      <w:r w:rsidR="00275108">
        <w:t>), mesophyll conductance (</w:t>
      </w:r>
      <w:r w:rsidR="00275108" w:rsidRPr="00275108">
        <w:rPr>
          <w:i/>
        </w:rPr>
        <w:t>g</w:t>
      </w:r>
      <w:r w:rsidR="00275108" w:rsidRPr="00275108">
        <w:rPr>
          <w:i/>
          <w:vertAlign w:val="subscript"/>
        </w:rPr>
        <w:t>m</w:t>
      </w:r>
      <w:r w:rsidR="00275108">
        <w:t>), assimilation rate (</w:t>
      </w:r>
      <w:r w:rsidR="00275108" w:rsidRPr="00275108">
        <w:rPr>
          <w:i/>
        </w:rPr>
        <w:t>A</w:t>
      </w:r>
      <w:r w:rsidR="00275108" w:rsidRPr="00275108">
        <w:rPr>
          <w:vertAlign w:val="subscript"/>
        </w:rPr>
        <w:t>N</w:t>
      </w:r>
      <w:r w:rsidR="00275108">
        <w:t>), water use efficiency (WUE), maximum rate of carboxylation (</w:t>
      </w:r>
      <w:proofErr w:type="spellStart"/>
      <w:r w:rsidR="00275108" w:rsidRPr="00275108">
        <w:rPr>
          <w:i/>
        </w:rPr>
        <w:t>V</w:t>
      </w:r>
      <w:r w:rsidR="00275108" w:rsidRPr="00275108">
        <w:rPr>
          <w:vertAlign w:val="subscript"/>
        </w:rPr>
        <w:t>cmax</w:t>
      </w:r>
      <w:proofErr w:type="spellEnd"/>
      <w:r w:rsidR="00275108">
        <w:t>) and leaf respiration (</w:t>
      </w:r>
      <w:proofErr w:type="spellStart"/>
      <w:r w:rsidR="00275108" w:rsidRPr="00275108">
        <w:rPr>
          <w:i/>
        </w:rPr>
        <w:t>R</w:t>
      </w:r>
      <w:r w:rsidR="00275108" w:rsidRPr="00275108">
        <w:rPr>
          <w:vertAlign w:val="subscript"/>
        </w:rPr>
        <w:t>dark</w:t>
      </w:r>
      <w:proofErr w:type="spellEnd"/>
      <w:r w:rsidR="00275108">
        <w:t xml:space="preserve">). In </w:t>
      </w:r>
      <w:r w:rsidR="00430728">
        <w:t xml:space="preserve">their analysis, </w:t>
      </w:r>
      <w:r w:rsidR="00275108">
        <w:t>Muir et al. performed</w:t>
      </w:r>
      <w:r w:rsidR="00430728">
        <w:t xml:space="preserve"> PCA to recapitulate the leaf economics spectrum</w:t>
      </w:r>
      <w:r w:rsidR="00E90CF7">
        <w:t xml:space="preserve"> (LES)</w:t>
      </w:r>
      <w:r w:rsidR="00430728">
        <w:t>—a highly repeatable principle component axis of leaf traits describing a tradeoff in metabolic rates and investment to leaf structure</w:t>
      </w:r>
      <w:r w:rsidR="009C0862">
        <w:t xml:space="preserve"> </w:t>
      </w:r>
      <w:r w:rsidR="009C0862">
        <w:fldChar w:fldCharType="begin" w:fldLock="1"/>
      </w:r>
      <w:r w:rsidR="009C0862">
        <w:instrText>ADDIN CSL_CITATION {"citationItems":[{"id":"ITEM-1","itemData":{"abstract":"Abstract Bringing together leaf trait data spanning 2,548 species and 175 sites we describe, for the first time at global scale, a universal spectrum of leaf economics consisting of key chemical, structural and physiological properties. The spectrum runs from quick to slow ... \n","author":[{"dropping-particle":"","family":"Wright","given":"Ian J","non-dropping-particle":"","parse-names":false,"suffix":""},{"dropping-particle":"","family":"Reich","given":"Peter B","non-dropping-particle":"","parse-names":false,"suffix":""},{"dropping-particle":"","family":"Westoby","given":"Mark","non-dropping-particle":"","parse-names":false,"suffix":""},{"dropping-particle":"","family":"Ackerly","given":"David D","non-dropping-particle":"","parse-names":false,"suffix":""},{"dropping-particle":"","family":"Baruch","given":"Zdravko","non-dropping-particle":"","parse-names":false,"suffix":""},{"dropping-particle":"","family":"Bongers","given":"Frans","non-dropping-particle":"","parse-names":false,"suffix":""},{"dropping-particle":"","family":"Cavender-Bares","given":"Jeannine","non-dropping-particle":"","parse-names":false,"suffix":""},{"dropping-particle":"","family":"Chapin","given":"Terry","non-dropping-particle":"","parse-names":false,"suffix":""},{"dropping-particle":"","family":"Cornelissen","given":"Johannes H C","non-dropping-particle":"","parse-names":false,"suffix":""},{"dropping-particle":"","family":"Diemer","given":"Matthias","non-dropping-particle":"","parse-names":false,"suffix":""},{"dropping-particle":"","family":"Flexas","given":"Jaume","non-dropping-particle":"","parse-names":false,"suffix":""},{"dropping-particle":"","family":"Garnier","given":"Eric","non-dropping-particle":"","parse-names":false,"suffix":""},{"dropping-particle":"","family":"Groom","given":"Philip K","non-dropping-particle":"","parse-names":false,"suffix":""},{"dropping-particle":"","family":"Gulias","given":"Javier","non-dropping-particle":"","parse-names":false,"suffix":""},{"dropping-particle":"","family":"Hikosaka","given":"Kouki","non-dropping-particle":"","parse-names":false,"suffix":""},{"dropping-particle":"","family":"Lamont","given":"Byron B","non-dropping-particle":"","parse-names":false,"suffix":""},{"dropping-particle":"","family":"Lee","given":"Tali","non-dropping-particle":"","parse-names":false,"suffix":""},{"dropping-particle":"","family":"Lee","given":"William","non-dropping-particle":"","parse-names":false,"suffix":""},{"dropping-particle":"","family":"Lusk","given":"Christopher","non-dropping-particle":"","parse-names":false,"suffix":""},{"dropping-particle":"","family":"Midgley","given":"Jeremy J","non-dropping-particle":"","parse-names":false,"suffix":""},{"dropping-particle":"","family":"Navas","given":"Marie-Laure","non-dropping-particle":"","parse-names":false,"suffix":""},{"dropping-particle":"","family":"Niinemets","given":"Ülo","non-dropping-particle":"","parse-names":false,"suffix":""},{"dropping-particle":"","family":"Oleksyn","given":"Jacek","non-dropping-particle":"","parse-names":false,"suffix":""},{"dropping-particle":"","family":"Osada","given":"Noriyuki","non-dropping-particle":"","parse-names":false,"suffix":""},{"dropping-particle":"","family":"Poorter","given":"Hendrik","non-dropping-particle":"","parse-names":false,"suffix":""},{"dropping-particle":"","family":"Poot","given":"Pieter","non-dropping-particle":"","parse-names":false,"suffix":""},{"dropping-particle":"","family":"Prior","given":"Lynda","non-dropping-particle":"","parse-names":false,"suffix":""},{"dropping-particle":"","family":"Pyankov","given":"Vladimir I","non-dropping-particle":"","parse-names":false,"suffix":""},{"dropping-particle":"","family":"Roumet","given":"Catherine","non-dropping-particle":"","parse-names":false,"suffix":""},{"dropping-particle":"","family":"Thomas","given":"Sean C","non-dropping-particle":"","parse-names":false,"suffix":""},{"dropping-particle":"","family":"Tjoelker","given":"Mark G","non-dropping-particle":"","parse-names":false,"suffix":""},{"dropping-particle":"","family":"Veneklaas","given":"Erik J","non-dropping-particle":"","parse-names":false,"suffix":""},{"dropping-particle":"","family":"Villar","given":"Rafael","non-dropping-particle":"","parse-names":false,"suffix":""}],"container-title":"Nature","id":"ITEM-1","issue":"6985","issued":{"date-parts":[["2004","4","22"]]},"note":"LMA = Leaf mass per area\nAmass = photosynthetic assimilation rates\nNmass = nitrogen\nPmass = phosphorus\nRmass = respiration in dark\nLL = leaf lifespan (in months)","page":"821-827","publisher":"Nature Publishing Group","title":"The worldwide leaf economics spectrum","type":"article-journal","volume":"428"},"uris":["http://www.mendeley.com/documents/?uuid=ee2de241-f113-4544-968a-c191bd883562"]}],"mendeley":{"formattedCitation":"(Wright et al. 2004)","plainTextFormattedCitation":"(Wright et al. 2004)","previouslyFormattedCitation":"(Wright et al. 2004)"},"properties":{"noteIndex":0},"schema":"https://github.com/citation-style-language/schema/raw/master/csl-citation.json"}</w:instrText>
      </w:r>
      <w:r w:rsidR="009C0862">
        <w:fldChar w:fldCharType="separate"/>
      </w:r>
      <w:r w:rsidR="009C0862" w:rsidRPr="009C0862">
        <w:rPr>
          <w:noProof/>
        </w:rPr>
        <w:t>(Wright et al. 2004)</w:t>
      </w:r>
      <w:r w:rsidR="009C0862">
        <w:fldChar w:fldCharType="end"/>
      </w:r>
      <w:r w:rsidR="00430728">
        <w:t xml:space="preserve">.  </w:t>
      </w:r>
      <w:commentRangeStart w:id="111"/>
      <w:r w:rsidR="00430728">
        <w:t xml:space="preserve">They then used the first principle component (the LES) to </w:t>
      </w:r>
      <w:r w:rsidR="00D83106">
        <w:t>answer</w:t>
      </w:r>
      <w:r w:rsidR="00430728">
        <w:t xml:space="preserve"> questions about how the position along the LES varies among habitats and phylogenetic relationships.  </w:t>
      </w:r>
      <w:commentRangeStart w:id="112"/>
      <w:r w:rsidR="00430728">
        <w:t xml:space="preserve">Instead, we will use </w:t>
      </w:r>
      <w:r w:rsidR="00430728">
        <w:lastRenderedPageBreak/>
        <w:t>the data to answer a different question—do leaf traits vary with mean annual precipitation and temperature?</w:t>
      </w:r>
      <w:commentRangeEnd w:id="111"/>
      <w:r w:rsidR="000B4D28">
        <w:rPr>
          <w:rStyle w:val="CommentReference"/>
        </w:rPr>
        <w:commentReference w:id="111"/>
      </w:r>
      <w:commentRangeEnd w:id="112"/>
      <w:r w:rsidR="000B4D28">
        <w:rPr>
          <w:rStyle w:val="CommentReference"/>
        </w:rPr>
        <w:commentReference w:id="112"/>
      </w:r>
    </w:p>
    <w:p w14:paraId="193903B8" w14:textId="561EDD89" w:rsidR="00B12F2E" w:rsidRDefault="00B12F2E" w:rsidP="005A7CE9">
      <w:pPr>
        <w:pStyle w:val="Heading3"/>
      </w:pPr>
      <w:r>
        <w:t>Methods</w:t>
      </w:r>
    </w:p>
    <w:p w14:paraId="2657D9D7" w14:textId="24BC816E" w:rsidR="0068651E" w:rsidRDefault="00275108" w:rsidP="0068651E">
      <w:pPr>
        <w:pStyle w:val="BodyText"/>
        <w:spacing w:line="360" w:lineRule="auto"/>
      </w:pPr>
      <w:r w:rsidRPr="00275108">
        <w:rPr>
          <w:i/>
        </w:rPr>
        <w:t>Solanum</w:t>
      </w:r>
      <w:r>
        <w:t xml:space="preserve"> leaf trait data and coordinates of species habitats are available on Dryad (citation).  We used the habitat coordinates to download mean annual precipitation and temperature data from </w:t>
      </w:r>
      <w:proofErr w:type="spellStart"/>
      <w:r>
        <w:t>WorldClim</w:t>
      </w:r>
      <w:proofErr w:type="spellEnd"/>
      <w:r>
        <w:t xml:space="preserve"> </w:t>
      </w:r>
      <w:r w:rsidR="009C0862">
        <w:fldChar w:fldCharType="begin" w:fldLock="1"/>
      </w:r>
      <w:r w:rsidR="009C0862">
        <w:instrText>ADDIN CSL_CITATION {"citationItems":[{"id":"ITEM-1","itemData":{"DOI":"10.1002/joc.5086","ISBN":"1097-0088","ISSN":"10970088","abstract":"We created a new dataset of spatially interpolated monthly climate data for global land areas at a very high spatial resolution (approximately 1 km2). We included monthly temperature (minimum, maximum and average), precipitation, solar radiation, vapour pressure and wind speed, aggregated across a target temporal range of 1970–2000, using data from between 9000 and 60 000 weather stations. Weather station data were interpolated using thin-plate splines with covariates including elevation, distance to the coast and three satellite-derived covariates: maximum and minimum land surface temperature as well as cloud cover, obtained with the MODIS satellite platform. Interpolation was done for 23 regions of varying size depending on station density. Satellite data improved prediction accuracy for temperature variables 5–15% (0.07–0.17 °C), particularly for areas with a low station density, although prediction error remained high in such regions for all climate variables. Contributions of satellite covariates were mostly negligible for the other variables, although their importance varied by region. In contrast to the common approach to use a single model formulation for the entire world, we constructed the final product by selecting the best performing model for each region and variable. Global cross-validation correlations were ≥ 0.99 for temperature and humidity, 0.86 for precipitation and 0.76 for wind speed. The fact that most of our climate surface estimates were only marginally improved by use of satellite covariates highlights the importance having a dense, high-quality network of climate station data.","author":[{"dropping-particle":"","family":"Fick","given":"Stephen E.","non-dropping-particle":"","parse-names":false,"suffix":""},{"dropping-particle":"","family":"Hijmans","given":"Robert J.","non-dropping-particle":"","parse-names":false,"suffix":""}],"container-title":"International Journal of Climatology","id":"ITEM-1","issued":{"date-parts":[["2017"]]},"title":"WorldClim 2: new 1-km spatial resolution climate surfaces for global land areas","type":"article-journal"},"uris":["http://www.mendeley.com/documents/?uuid=696de54f-6c90-482f-80f2-c674e9849917"]}],"mendeley":{"formattedCitation":"(Fick and Hijmans 2017)","plainTextFormattedCitation":"(Fick and Hijmans 2017)","previouslyFormattedCitation":"(Fick and Hijmans 2017)"},"properties":{"noteIndex":0},"schema":"https://github.com/citation-style-language/schema/raw/master/csl-citation.json"}</w:instrText>
      </w:r>
      <w:r w:rsidR="009C0862">
        <w:fldChar w:fldCharType="separate"/>
      </w:r>
      <w:r w:rsidR="009C0862" w:rsidRPr="009C0862">
        <w:rPr>
          <w:noProof/>
        </w:rPr>
        <w:t>(Fick and Hijmans 2017)</w:t>
      </w:r>
      <w:r w:rsidR="009C0862">
        <w:fldChar w:fldCharType="end"/>
      </w:r>
      <w:r>
        <w:t>.</w:t>
      </w:r>
      <w:r w:rsidR="0068651E">
        <w:t xml:space="preserve">  Muir et al. (2017) identified one species, </w:t>
      </w:r>
      <w:r w:rsidR="0068651E" w:rsidRPr="0068651E">
        <w:rPr>
          <w:i/>
        </w:rPr>
        <w:t>S.</w:t>
      </w:r>
      <w:r w:rsidR="0068651E">
        <w:t xml:space="preserve"> </w:t>
      </w:r>
      <w:proofErr w:type="spellStart"/>
      <w:r w:rsidR="0068651E" w:rsidRPr="0068651E">
        <w:rPr>
          <w:i/>
        </w:rPr>
        <w:t>juglandifolium</w:t>
      </w:r>
      <w:proofErr w:type="spellEnd"/>
      <w:r w:rsidR="0068651E">
        <w:t>, as a potential outlier and performed their analyses both with and without that species.  For the sake of brevity for this case study, we only performed analyses with this species excluded.</w:t>
      </w:r>
    </w:p>
    <w:p w14:paraId="6EBE3186" w14:textId="64B22922" w:rsidR="008C2E3E" w:rsidRDefault="008C2E3E" w:rsidP="0068651E">
      <w:pPr>
        <w:pStyle w:val="BodyText"/>
        <w:spacing w:line="360" w:lineRule="auto"/>
      </w:pPr>
      <w:r>
        <w:t>To replicate the approach of the original paper, we performed PCA on leaf traits to recapitulate the LES.  Then, the first principle component axis (i.e., the LES) was used as a predictor variable in regressions with</w:t>
      </w:r>
      <w:r w:rsidR="00D83106">
        <w:t xml:space="preserve"> either mean annual</w:t>
      </w:r>
      <w:r>
        <w:t xml:space="preserve"> temperature or precipitation</w:t>
      </w:r>
      <w:r w:rsidR="00D83106">
        <w:t xml:space="preserve"> as response variables</w:t>
      </w:r>
      <w:r>
        <w:t>.</w:t>
      </w:r>
    </w:p>
    <w:p w14:paraId="50D48AB1" w14:textId="7D64E6EE" w:rsidR="00684DC5" w:rsidRDefault="0068651E" w:rsidP="0068651E">
      <w:pPr>
        <w:pStyle w:val="BodyText"/>
        <w:spacing w:line="360" w:lineRule="auto"/>
      </w:pPr>
      <w:r>
        <w:t>PLS</w:t>
      </w:r>
      <w:r w:rsidR="00D83106">
        <w:t>R</w:t>
      </w:r>
      <w:r>
        <w:t xml:space="preserve"> was used to test the hypothesis that there is a relationship between climate variables and leaf traits.  </w:t>
      </w:r>
      <w:r w:rsidR="00E90CF7">
        <w:t>I</w:t>
      </w:r>
      <w:r>
        <w:t xml:space="preserve">t is possible to include multiple </w:t>
      </w:r>
      <w:r w:rsidRPr="0068651E">
        <w:t>response</w:t>
      </w:r>
      <w:r>
        <w:t xml:space="preserve"> variables in PLS</w:t>
      </w:r>
      <w:r w:rsidR="00D83106">
        <w:t>R</w:t>
      </w:r>
      <w:r>
        <w:t xml:space="preserve"> models to account for collinearity</w:t>
      </w:r>
      <w:r w:rsidR="00E90CF7">
        <w:t xml:space="preserve">. However, in this dataset, temperature and precipitation were not </w:t>
      </w:r>
      <w:commentRangeStart w:id="113"/>
      <w:r w:rsidR="00E90CF7">
        <w:t>correlated (</w:t>
      </w:r>
      <w:r w:rsidR="00EF79A2">
        <w:t>Pearson’s correlation test, r = -0.10, df = 63, p = 0.421</w:t>
      </w:r>
      <w:r w:rsidR="00E90CF7">
        <w:t xml:space="preserve">) </w:t>
      </w:r>
      <w:commentRangeEnd w:id="113"/>
      <w:r w:rsidR="0058278C">
        <w:rPr>
          <w:rStyle w:val="CommentReference"/>
        </w:rPr>
        <w:commentReference w:id="113"/>
      </w:r>
      <w:r w:rsidR="00E90CF7">
        <w:t>so</w:t>
      </w:r>
      <w:r>
        <w:t xml:space="preserve"> we chose to perform PLS</w:t>
      </w:r>
      <w:r w:rsidR="00D83106">
        <w:t xml:space="preserve">R </w:t>
      </w:r>
      <w:r>
        <w:t xml:space="preserve">for temperature and precipitation separately to improve interpretability. </w:t>
      </w:r>
      <w:r w:rsidR="008C2E3E">
        <w:t xml:space="preserve">PCA and </w:t>
      </w:r>
      <w:r>
        <w:t>PLS</w:t>
      </w:r>
      <w:r w:rsidR="00D83106">
        <w:t xml:space="preserve">R </w:t>
      </w:r>
      <w:r w:rsidR="008C2E3E">
        <w:t>were</w:t>
      </w:r>
      <w:r>
        <w:t xml:space="preserve"> performed using the</w:t>
      </w:r>
      <w:r w:rsidR="00684DC5">
        <w:t xml:space="preserve"> </w:t>
      </w:r>
      <w:proofErr w:type="spellStart"/>
      <w:r w:rsidR="00684DC5">
        <w:rPr>
          <w:i/>
        </w:rPr>
        <w:t>opls</w:t>
      </w:r>
      <w:proofErr w:type="spellEnd"/>
      <w:r w:rsidR="00684DC5">
        <w:t xml:space="preserve"> function in the</w:t>
      </w:r>
      <w:r>
        <w:t xml:space="preserve"> </w:t>
      </w:r>
      <w:proofErr w:type="spellStart"/>
      <w:r>
        <w:rPr>
          <w:i/>
        </w:rPr>
        <w:t>ropls</w:t>
      </w:r>
      <w:proofErr w:type="spellEnd"/>
      <w:r>
        <w:t xml:space="preserve"> package in R with default settings other than increasing the number of permutations to 1000</w:t>
      </w:r>
      <w:r w:rsidR="008C2E3E">
        <w:t xml:space="preserve"> for PLS</w:t>
      </w:r>
      <w:r w:rsidR="00D83106">
        <w:t>R</w:t>
      </w:r>
      <w:r>
        <w:t xml:space="preserve"> </w:t>
      </w:r>
      <w:r w:rsidR="009C0862">
        <w:fldChar w:fldCharType="begin" w:fldLock="1"/>
      </w:r>
      <w:r w:rsidR="009C0862">
        <w:instrText>ADDIN CSL_CITATION {"citationItems":[{"id":"ITEM-1","itemData":{"DOI":"10.1021/acs.jproteome.5b00354","ISBN":"1535-3907 (Electronic)\\r1535-3893 (Linking)","ISSN":"15353907","PMID":"26088811","abstract":"Urine metabolomics is widely used for biomarker research in the fields of medicine and toxicology. As a consequence, characterization of the variations of the urine metabolome under basal conditions becomes critical in order to avoid confounding effects in cohort studies. Such physiological information is however very scarce in the literature and in metabolomics databases so far. Here we studied the influence of age, body mass index (BMI), and gender on metabolite concentrations in a large cohort of 183 adults by using liquid chromatography coupled with high-resolution mass spectrometry (LC-HRMS). We implemented a comprehensive statistical workflow for univariate hypothesis testing and modeling by orthogonal partial least-squares (OPLS), which we made available to the metabolomics community within the online Workflow4Metabolomics.org resource. We found 108 urine metabolites displaying concentration variations with either age, BMI, or gender, by integrating the results from univariate p-values and multivar...","author":[{"dropping-particle":"","family":"Thévenot","given":"Etienne A.","non-dropping-particle":"","parse-names":false,"suffix":""},{"dropping-particle":"","family":"Roux","given":"Aurélie","non-dropping-particle":"","parse-names":false,"suffix":""},{"dropping-particle":"","family":"Xu","given":"Ying","non-dropping-particle":"","parse-names":false,"suffix":""},{"dropping-particle":"","family":"Ezan","given":"Eric","non-dropping-particle":"","parse-names":false,"suffix":""},{"dropping-particle":"","family":"Junot","given":"Christophe","non-dropping-particle":"","parse-names":false,"suffix":""}],"container-title":"Journal of Proteome Research","id":"ITEM-1","issue":"8","issued":{"date-parts":[["2015","8","7"]]},"page":"3322-3335","publisher":"American Chemical Society","title":"Analysis of the Human Adult Urinary Metabolome Variations with Age, Body Mass Index, and Gender by Implementing a Comprehensive Workflow for Univariate and OPLS Statistical Analyses","type":"article-journal","volume":"14"},"uris":["http://www.mendeley.com/documents/?uuid=0e107474-0bb7-41e8-8100-95a09397f60c"]}],"mendeley":{"formattedCitation":"(Thévenot et al. 2015)","plainTextFormattedCitation":"(Thévenot et al. 2015)","previouslyFormattedCitation":"(Thévenot et al. 2015)"},"properties":{"noteIndex":0},"schema":"https://github.com/citation-style-language/schema/raw/master/csl-citation.json"}</w:instrText>
      </w:r>
      <w:r w:rsidR="009C0862">
        <w:fldChar w:fldCharType="separate"/>
      </w:r>
      <w:r w:rsidR="009C0862" w:rsidRPr="009C0862">
        <w:rPr>
          <w:noProof/>
        </w:rPr>
        <w:t>(Thévenot et al. 2015)</w:t>
      </w:r>
      <w:r w:rsidR="009C0862">
        <w:fldChar w:fldCharType="end"/>
      </w:r>
      <w:r>
        <w:t>.</w:t>
      </w:r>
      <w:r w:rsidR="008C2E3E">
        <w:t xml:space="preserve"> </w:t>
      </w:r>
      <w:r w:rsidR="00684DC5">
        <w:t xml:space="preserve"> </w:t>
      </w:r>
    </w:p>
    <w:p w14:paraId="0467A3BE" w14:textId="0269ECDD" w:rsidR="00B12F2E" w:rsidRDefault="00B12F2E" w:rsidP="005A7CE9">
      <w:pPr>
        <w:pStyle w:val="Heading3"/>
      </w:pPr>
      <w:r>
        <w:t>Results and Discussion</w:t>
      </w:r>
    </w:p>
    <w:p w14:paraId="34B07EC7" w14:textId="320FBC1C" w:rsidR="00CB78CF" w:rsidRPr="00CB78CF" w:rsidRDefault="00CB78CF" w:rsidP="00CB78CF">
      <w:pPr>
        <w:pStyle w:val="BodyText"/>
        <w:rPr>
          <w:i/>
        </w:rPr>
      </w:pPr>
      <w:r w:rsidRPr="00CB78CF">
        <w:rPr>
          <w:i/>
        </w:rPr>
        <w:t>Interpretation of PCA regression</w:t>
      </w:r>
    </w:p>
    <w:p w14:paraId="49178210" w14:textId="760407EE" w:rsidR="00CB78CF" w:rsidRDefault="001503CE" w:rsidP="00CA4A35">
      <w:pPr>
        <w:pStyle w:val="BodyText"/>
        <w:spacing w:line="360" w:lineRule="auto"/>
      </w:pPr>
      <w:r>
        <w:t xml:space="preserve">The PCA of leaf traits results in two </w:t>
      </w:r>
      <w:r w:rsidR="00D83106">
        <w:t xml:space="preserve">retained </w:t>
      </w:r>
      <w:r>
        <w:t xml:space="preserve">principle components with a cumulative </w:t>
      </w:r>
      <w:r w:rsidR="00C9659D">
        <w:t>R</w:t>
      </w:r>
      <w:r w:rsidR="00C9659D" w:rsidRPr="00C349BA">
        <w:rPr>
          <w:vertAlign w:val="superscript"/>
        </w:rPr>
        <w:t>2</w:t>
      </w:r>
      <w:r>
        <w:t xml:space="preserve"> of 0.558.  </w:t>
      </w:r>
      <w:ins w:id="114" w:author="Natalie Kerr" w:date="2019-04-10T12:29:00Z">
        <w:r w:rsidR="0058278C">
          <w:t>The first principal component axis (</w:t>
        </w:r>
      </w:ins>
      <w:commentRangeStart w:id="115"/>
      <w:r>
        <w:t>PC1</w:t>
      </w:r>
      <w:commentRangeEnd w:id="115"/>
      <w:r w:rsidR="0058278C">
        <w:rPr>
          <w:rStyle w:val="CommentReference"/>
        </w:rPr>
        <w:commentReference w:id="115"/>
      </w:r>
      <w:ins w:id="116" w:author="Natalie Kerr" w:date="2019-04-10T12:29:00Z">
        <w:r w:rsidR="0058278C">
          <w:t>)</w:t>
        </w:r>
      </w:ins>
      <w:r>
        <w:t>, which explains 32% of the variation in the</w:t>
      </w:r>
      <w:ins w:id="117" w:author="Natalie Kerr" w:date="2019-04-10T12:29:00Z">
        <w:r w:rsidR="0058278C">
          <w:t>se</w:t>
        </w:r>
      </w:ins>
      <w:r>
        <w:t xml:space="preserve"> data, effectively recapitulates the LES with a strong positive correlation with LMA, LDMC, and leaf thickness and a strong negative correlation with </w:t>
      </w:r>
      <w:r w:rsidRPr="00B87AED">
        <w:rPr>
          <w:i/>
        </w:rPr>
        <w:t>A</w:t>
      </w:r>
      <w:r w:rsidR="00B87AED" w:rsidRPr="00B87AED">
        <w:rPr>
          <w:vertAlign w:val="subscript"/>
        </w:rPr>
        <w:t>N</w:t>
      </w:r>
      <w:r>
        <w:t xml:space="preserve">, </w:t>
      </w:r>
      <w:r w:rsidRPr="00B87AED">
        <w:rPr>
          <w:i/>
        </w:rPr>
        <w:t>g</w:t>
      </w:r>
      <w:r w:rsidRPr="00B87AED">
        <w:rPr>
          <w:vertAlign w:val="subscript"/>
        </w:rPr>
        <w:t>m</w:t>
      </w:r>
      <w:r>
        <w:t xml:space="preserve">, </w:t>
      </w:r>
      <w:proofErr w:type="spellStart"/>
      <w:r w:rsidRPr="00B87AED">
        <w:rPr>
          <w:i/>
        </w:rPr>
        <w:t>V</w:t>
      </w:r>
      <w:r w:rsidRPr="00B87AED">
        <w:rPr>
          <w:vertAlign w:val="subscript"/>
        </w:rPr>
        <w:t>cmax</w:t>
      </w:r>
      <w:proofErr w:type="spellEnd"/>
      <w:r w:rsidR="00B20987">
        <w:t xml:space="preserve"> and </w:t>
      </w:r>
      <w:proofErr w:type="spellStart"/>
      <w:r w:rsidR="00B20987" w:rsidRPr="00B87AED">
        <w:rPr>
          <w:i/>
        </w:rPr>
        <w:t>g</w:t>
      </w:r>
      <w:r w:rsidR="00B20987" w:rsidRPr="00B87AED">
        <w:rPr>
          <w:vertAlign w:val="subscript"/>
        </w:rPr>
        <w:t>s</w:t>
      </w:r>
      <w:proofErr w:type="spellEnd"/>
      <w:r w:rsidR="00D40114">
        <w:t xml:space="preserve"> (Table 1)</w:t>
      </w:r>
      <w:r w:rsidR="00B20987">
        <w:t>. This principle component varies significantly with habitat temperature (</w:t>
      </w:r>
      <w:proofErr w:type="gramStart"/>
      <w:r w:rsidR="00B20987">
        <w:t>F</w:t>
      </w:r>
      <w:r w:rsidR="00B20987" w:rsidRPr="00485361">
        <w:rPr>
          <w:vertAlign w:val="subscript"/>
        </w:rPr>
        <w:t>(</w:t>
      </w:r>
      <w:proofErr w:type="gramEnd"/>
      <w:r w:rsidR="00B20987" w:rsidRPr="00485361">
        <w:rPr>
          <w:vertAlign w:val="subscript"/>
        </w:rPr>
        <w:t>1,63)</w:t>
      </w:r>
      <w:r w:rsidR="00B20987">
        <w:t xml:space="preserve"> = 9.07, p = 0.004)</w:t>
      </w:r>
      <w:commentRangeStart w:id="118"/>
      <w:r w:rsidR="00B20987">
        <w:t>,</w:t>
      </w:r>
      <w:commentRangeEnd w:id="118"/>
      <w:r w:rsidR="0058278C">
        <w:rPr>
          <w:rStyle w:val="CommentReference"/>
        </w:rPr>
        <w:commentReference w:id="118"/>
      </w:r>
      <w:r w:rsidR="00B20987">
        <w:t xml:space="preserve"> but not with precipitation (F</w:t>
      </w:r>
      <w:r w:rsidR="00B20987" w:rsidRPr="00485361">
        <w:rPr>
          <w:vertAlign w:val="subscript"/>
        </w:rPr>
        <w:t>(1,63)</w:t>
      </w:r>
      <w:r w:rsidR="00B20987">
        <w:t xml:space="preserve"> = 1.22, p = 0.273).</w:t>
      </w:r>
      <w:r w:rsidR="00D83106">
        <w:t xml:space="preserve"> </w:t>
      </w:r>
      <w:r w:rsidR="00C5078A">
        <w:t xml:space="preserve">According to </w:t>
      </w:r>
      <w:r w:rsidR="005D3375">
        <w:t>Muir et al.</w:t>
      </w:r>
      <w:r w:rsidR="00C5078A">
        <w:t xml:space="preserve">, the </w:t>
      </w:r>
      <w:r w:rsidR="00C5078A">
        <w:lastRenderedPageBreak/>
        <w:t xml:space="preserve">opposite was true when </w:t>
      </w:r>
      <w:r w:rsidR="00C5078A">
        <w:rPr>
          <w:i/>
        </w:rPr>
        <w:t xml:space="preserve">S. </w:t>
      </w:r>
      <w:proofErr w:type="spellStart"/>
      <w:r w:rsidR="00C5078A">
        <w:rPr>
          <w:i/>
        </w:rPr>
        <w:t>juglandifolium</w:t>
      </w:r>
      <w:proofErr w:type="spellEnd"/>
      <w:r w:rsidR="00C5078A">
        <w:rPr>
          <w:i/>
        </w:rPr>
        <w:t xml:space="preserve"> </w:t>
      </w:r>
      <w:r w:rsidR="00C5078A">
        <w:t>was included in the data (i.e. precipitation was significant and not temperature)</w:t>
      </w:r>
      <w:commentRangeStart w:id="119"/>
      <w:ins w:id="120" w:author="Natalie Kerr" w:date="2019-04-10T12:34:00Z">
        <w:r w:rsidR="0058278C">
          <w:t>,</w:t>
        </w:r>
      </w:ins>
      <w:r w:rsidR="00C5078A">
        <w:t xml:space="preserve"> </w:t>
      </w:r>
      <w:commentRangeEnd w:id="119"/>
      <w:r w:rsidR="0058278C">
        <w:rPr>
          <w:rStyle w:val="CommentReference"/>
        </w:rPr>
        <w:commentReference w:id="119"/>
      </w:r>
      <w:r w:rsidR="00C5078A">
        <w:t xml:space="preserve">and they </w:t>
      </w:r>
      <w:r w:rsidR="005D3375">
        <w:t>concluded that</w:t>
      </w:r>
      <w:r w:rsidR="00C5078A">
        <w:t xml:space="preserve"> there was limited evidence of leaf trait–climate associations based on these results.</w:t>
      </w:r>
    </w:p>
    <w:p w14:paraId="24CC03B1" w14:textId="3DF0840C" w:rsidR="00CB78CF" w:rsidRPr="00CB78CF" w:rsidRDefault="00CB78CF" w:rsidP="00CA4A35">
      <w:pPr>
        <w:pStyle w:val="BodyText"/>
        <w:spacing w:line="360" w:lineRule="auto"/>
        <w:rPr>
          <w:i/>
        </w:rPr>
      </w:pPr>
      <w:r w:rsidRPr="00CB78CF">
        <w:rPr>
          <w:i/>
        </w:rPr>
        <w:t>Interpretation of PLSR</w:t>
      </w:r>
    </w:p>
    <w:p w14:paraId="1354408A" w14:textId="237E32E9" w:rsidR="00C5078A" w:rsidRDefault="00C5078A" w:rsidP="00CA4A35">
      <w:pPr>
        <w:pStyle w:val="BodyText"/>
        <w:spacing w:line="360" w:lineRule="auto"/>
      </w:pPr>
      <w:r>
        <w:t>The PLSR for precipitation produced a model with a single predictive component that explains about 20% of the total variation in the data (Table 2, R2X(cum)) and about 42% of the variation in precipitation (Table 2, R2Y(cum)).</w:t>
      </w:r>
      <w:r w:rsidR="00B87AED">
        <w:t xml:space="preserve"> </w:t>
      </w:r>
      <w:ins w:id="121" w:author="Natalie Kerr" w:date="2019-04-10T12:37:00Z">
        <w:r w:rsidR="0058278C">
          <w:t>PLSR</w:t>
        </w:r>
      </w:ins>
      <w:ins w:id="122" w:author="Natalie Kerr" w:date="2019-04-10T12:38:00Z">
        <w:r w:rsidR="005E4B68">
          <w:t xml:space="preserve"> also</w:t>
        </w:r>
      </w:ins>
      <w:ins w:id="123" w:author="Natalie Kerr" w:date="2019-04-10T12:37:00Z">
        <w:r w:rsidR="0058278C">
          <w:t xml:space="preserve"> includes </w:t>
        </w:r>
      </w:ins>
      <w:del w:id="124" w:author="Natalie Kerr" w:date="2019-04-10T12:37:00Z">
        <w:r w:rsidR="00B87AED" w:rsidDel="0058278C">
          <w:delText xml:space="preserve">Q2 is </w:delText>
        </w:r>
      </w:del>
      <w:r w:rsidR="00B87AED">
        <w:t>an important statistic</w:t>
      </w:r>
      <w:ins w:id="125" w:author="Natalie Kerr" w:date="2019-04-10T12:37:00Z">
        <w:r w:rsidR="0058278C">
          <w:t xml:space="preserve"> </w:t>
        </w:r>
        <w:commentRangeStart w:id="126"/>
        <w:r w:rsidR="0058278C">
          <w:t xml:space="preserve">called </w:t>
        </w:r>
      </w:ins>
      <w:ins w:id="127" w:author="Natalie Kerr" w:date="2019-04-10T12:38:00Z">
        <w:r w:rsidR="0058278C">
          <w:t>Q2 that is</w:t>
        </w:r>
      </w:ins>
      <w:r w:rsidR="00B87AED">
        <w:t xml:space="preserve"> </w:t>
      </w:r>
      <w:commentRangeEnd w:id="126"/>
      <w:r w:rsidR="00763E08">
        <w:rPr>
          <w:rStyle w:val="CommentReference"/>
        </w:rPr>
        <w:commentReference w:id="126"/>
      </w:r>
      <w:r w:rsidR="00B87AED">
        <w:t>generated by internal cross-validation</w:t>
      </w:r>
      <w:ins w:id="128" w:author="Natalie Kerr" w:date="2019-04-10T12:38:00Z">
        <w:r w:rsidR="005E4B68">
          <w:t xml:space="preserve">, which </w:t>
        </w:r>
      </w:ins>
      <w:del w:id="129" w:author="Natalie Kerr" w:date="2019-04-10T12:38:00Z">
        <w:r w:rsidR="00B87AED" w:rsidDel="005E4B68">
          <w:delText xml:space="preserve"> that can </w:delText>
        </w:r>
      </w:del>
      <w:r w:rsidR="00B87AED">
        <w:t>indicate</w:t>
      </w:r>
      <w:ins w:id="130" w:author="Natalie Kerr" w:date="2019-04-10T12:38:00Z">
        <w:r w:rsidR="005E4B68">
          <w:t>s</w:t>
        </w:r>
      </w:ins>
      <w:r w:rsidR="00B87AED">
        <w:t xml:space="preserve"> </w:t>
      </w:r>
      <w:ins w:id="131" w:author="Natalie Kerr" w:date="2019-04-10T12:39:00Z">
        <w:r w:rsidR="005E4B68">
          <w:t xml:space="preserve">either </w:t>
        </w:r>
      </w:ins>
      <w:r w:rsidR="00B87AED">
        <w:t xml:space="preserve">overfitting or poor predictive power of a model. </w:t>
      </w:r>
      <w:commentRangeStart w:id="132"/>
      <w:r w:rsidR="00B87AED">
        <w:t xml:space="preserve"> In this case</w:t>
      </w:r>
      <w:ins w:id="133" w:author="Natalie Kerr" w:date="2019-04-10T12:38:00Z">
        <w:r w:rsidR="005E4B68">
          <w:t xml:space="preserve"> study</w:t>
        </w:r>
      </w:ins>
      <w:r w:rsidR="00B87AED">
        <w:t xml:space="preserve">, </w:t>
      </w:r>
      <w:commentRangeStart w:id="134"/>
      <w:r w:rsidR="00B87AED">
        <w:t xml:space="preserve">Q2 is low (a value above 0.5 </w:t>
      </w:r>
      <w:del w:id="135" w:author="Natalie Kerr" w:date="2019-04-10T12:43:00Z">
        <w:r w:rsidR="00B87AED" w:rsidDel="005E4B68">
          <w:delText>can be</w:delText>
        </w:r>
      </w:del>
      <w:ins w:id="136" w:author="Natalie Kerr" w:date="2019-04-10T12:43:00Z">
        <w:r w:rsidR="005E4B68">
          <w:t>is</w:t>
        </w:r>
      </w:ins>
      <w:r w:rsidR="00B87AED">
        <w:t xml:space="preserve"> considered high</w:t>
      </w:r>
      <w:ins w:id="137" w:author="Natalie Kerr" w:date="2019-04-10T12:43:00Z">
        <w:r w:rsidR="005E4B68">
          <w:t xml:space="preserve"> predictive power</w:t>
        </w:r>
      </w:ins>
      <w:r w:rsidR="00B87AED">
        <w:t>)</w:t>
      </w:r>
      <w:ins w:id="138" w:author="Natalie Kerr" w:date="2019-04-10T12:40:00Z">
        <w:r w:rsidR="005E4B68">
          <w:t xml:space="preserve"> suggesting low predictive power</w:t>
        </w:r>
      </w:ins>
      <w:r w:rsidR="00B87AED">
        <w:t xml:space="preserve">, but </w:t>
      </w:r>
      <w:ins w:id="139" w:author="Natalie Kerr" w:date="2019-04-10T12:40:00Z">
        <w:r w:rsidR="005E4B68">
          <w:t xml:space="preserve">Q2 is also </w:t>
        </w:r>
      </w:ins>
      <w:r w:rsidR="00B87AED">
        <w:t>close to R2Y</w:t>
      </w:r>
      <w:ins w:id="140" w:author="Natalie Kerr" w:date="2019-04-10T12:40:00Z">
        <w:r w:rsidR="005E4B68">
          <w:t xml:space="preserve"> </w:t>
        </w:r>
      </w:ins>
      <w:del w:id="141" w:author="Natalie Kerr" w:date="2019-04-10T12:40:00Z">
        <w:r w:rsidR="00B87AED" w:rsidDel="005E4B68">
          <w:delText xml:space="preserve">, </w:delText>
        </w:r>
      </w:del>
      <w:r w:rsidR="00B87AED">
        <w:t>indicat</w:t>
      </w:r>
      <w:del w:id="142" w:author="Natalie Kerr" w:date="2019-04-10T12:40:00Z">
        <w:r w:rsidR="00B87AED" w:rsidDel="005E4B68">
          <w:delText>ing</w:delText>
        </w:r>
      </w:del>
      <w:ins w:id="143" w:author="Natalie Kerr" w:date="2019-04-10T12:43:00Z">
        <w:r w:rsidR="005E4B68">
          <w:t>ing that the lower predictive power might be due to</w:t>
        </w:r>
      </w:ins>
      <w:r w:rsidR="00B87AED">
        <w:t xml:space="preserve"> </w:t>
      </w:r>
      <w:del w:id="144" w:author="Natalie Kerr" w:date="2019-04-10T12:40:00Z">
        <w:r w:rsidR="00B87AED" w:rsidDel="005E4B68">
          <w:delText xml:space="preserve">low predictive power but </w:delText>
        </w:r>
      </w:del>
      <w:r w:rsidR="00B87AED">
        <w:t xml:space="preserve">a lack of overfitting </w:t>
      </w:r>
      <w:commentRangeEnd w:id="134"/>
      <w:r w:rsidR="005E4B68">
        <w:rPr>
          <w:rStyle w:val="CommentReference"/>
        </w:rPr>
        <w:commentReference w:id="134"/>
      </w:r>
      <w:r w:rsidR="00B87AED">
        <w:fldChar w:fldCharType="begin" w:fldLock="1"/>
      </w:r>
      <w:r w:rsidR="00B87AED">
        <w:instrText>ADDIN CSL_CITATION {"citationItems":[{"id":"ITEM-1","itemData":{"author":[{"dropping-particle":"","family":"Eriksson","given":"L","non-dropping-particle":"","parse-names":false,"suffix":""},{"dropping-particle":"","family":"Johansson","given":"E","non-dropping-particle":"","parse-names":false,"suffix":""},{"dropping-particle":"","family":"Kettaneh-Wold","given":"N","non-dropping-particle":"","parse-names":false,"suffix":""},{"dropping-particle":"","family":"Trygg","given":"J","non-dropping-particle":"","parse-names":false,"suffix":""},{"dropping-particle":"","family":"Wikström","given":"C","non-dropping-particle":"","parse-names":false,"suffix":""},{"dropping-particle":"","family":"Wold","given":"S","non-dropping-particle":"","parse-names":false,"suffix":""}],"container-title":"Multi- and Megavariate Data Analysis Part II Advanced Applications and Method Extensions","id":"ITEM-1","issued":{"date-parts":[["2006"]]},"title":"Multi- and Megavariate Data Analysis Part II Advanced Applications and Method Extensions","type":"chapter"},"uris":["http://www.mendeley.com/documents/?uuid=4620e55d-20c7-3a5d-9796-5a7961a2aedb"]}],"mendeley":{"formattedCitation":"(Eriksson et al. 2006)","plainTextFormattedCitation":"(Eriksson et al. 2006)"},"properties":{"noteIndex":0},"schema":"https://github.com/citation-style-language/schema/raw/master/csl-citation.json"}</w:instrText>
      </w:r>
      <w:r w:rsidR="00B87AED">
        <w:fldChar w:fldCharType="separate"/>
      </w:r>
      <w:r w:rsidR="00B87AED" w:rsidRPr="00B87AED">
        <w:rPr>
          <w:noProof/>
        </w:rPr>
        <w:t>(Eriksson et al. 2006)</w:t>
      </w:r>
      <w:r w:rsidR="00B87AED">
        <w:fldChar w:fldCharType="end"/>
      </w:r>
      <w:commentRangeEnd w:id="132"/>
      <w:r w:rsidR="009545B3">
        <w:rPr>
          <w:rStyle w:val="CommentReference"/>
        </w:rPr>
        <w:commentReference w:id="132"/>
      </w:r>
      <w:r w:rsidR="00B87AED">
        <w:t>. The significance of the model is determined by permutation and re-calculation of the R2Y and Q2 values. The</w:t>
      </w:r>
      <w:ins w:id="145" w:author="Natalie Kerr" w:date="2019-04-10T12:44:00Z">
        <w:r w:rsidR="005E4B68">
          <w:t>refore, the</w:t>
        </w:r>
      </w:ins>
      <w:r w:rsidR="00B87AED">
        <w:t xml:space="preserve"> p-values for R2Y and Q2 both indicate there is a highly significant, although weak, relationship between precipitation and leaf traits.</w:t>
      </w:r>
    </w:p>
    <w:p w14:paraId="21336ACE" w14:textId="77777777" w:rsidR="00B87AED" w:rsidRDefault="00D40114" w:rsidP="00CA4A35">
      <w:pPr>
        <w:pStyle w:val="BodyText"/>
        <w:spacing w:line="360" w:lineRule="auto"/>
      </w:pPr>
      <w:r>
        <w:t xml:space="preserve">For precipitation, the </w:t>
      </w:r>
      <w:r w:rsidR="001C71B8">
        <w:t>VIP scores</w:t>
      </w:r>
      <w:r w:rsidR="00726243">
        <w:t xml:space="preserve"> and loadings</w:t>
      </w:r>
      <w:r>
        <w:t xml:space="preserve"> show that LMA, LDMC, and leaf thickness are </w:t>
      </w:r>
      <w:r w:rsidR="00726243">
        <w:t xml:space="preserve">positively correlated </w:t>
      </w:r>
      <w:r>
        <w:t>with precipitation</w:t>
      </w:r>
      <w:r w:rsidR="00726243">
        <w:t xml:space="preserve"> (</w:t>
      </w:r>
      <w:r w:rsidR="00A00F4C">
        <w:t>T</w:t>
      </w:r>
      <w:r w:rsidR="00726243">
        <w:t>able 1)</w:t>
      </w:r>
      <w:r>
        <w:t xml:space="preserve">.  </w:t>
      </w:r>
      <w:r w:rsidR="00726243">
        <w:t>P</w:t>
      </w:r>
      <w:r w:rsidR="001C71B8">
        <w:t xml:space="preserve">lants living in wet climates have thicker, denser leaves compared to those living in dry climates. </w:t>
      </w:r>
      <w:r w:rsidR="00726243">
        <w:t>The loadings for the precipitation PLSR</w:t>
      </w:r>
      <w:r w:rsidR="001C71B8">
        <w:t xml:space="preserve"> are similar to those </w:t>
      </w:r>
      <w:r w:rsidR="00726243">
        <w:t>for</w:t>
      </w:r>
      <w:r w:rsidR="001C71B8">
        <w:t xml:space="preserve"> the first principle component, but without the strong tradeoffs with measures of photosynthetic capacity that </w:t>
      </w:r>
      <w:r w:rsidR="00726243">
        <w:t>are</w:t>
      </w:r>
      <w:r w:rsidR="001C71B8">
        <w:t xml:space="preserve"> part of the LES. </w:t>
      </w:r>
      <w:commentRangeStart w:id="146"/>
      <w:r w:rsidR="001C71B8">
        <w:t xml:space="preserve">It is </w:t>
      </w:r>
      <w:commentRangeEnd w:id="146"/>
      <w:r w:rsidR="005E4B68">
        <w:rPr>
          <w:rStyle w:val="CommentReference"/>
        </w:rPr>
        <w:commentReference w:id="146"/>
      </w:r>
      <w:r w:rsidR="001C71B8">
        <w:t xml:space="preserve">likely that the PCA regression for precipitation is not significant because photosynthetic traits are strongly loaded on PC1 and don’t actually vary with precipitation. </w:t>
      </w:r>
    </w:p>
    <w:p w14:paraId="790C6977" w14:textId="1470A22F" w:rsidR="00D40114" w:rsidRDefault="00B87AED" w:rsidP="00CA4A35">
      <w:pPr>
        <w:pStyle w:val="BodyText"/>
        <w:spacing w:line="360" w:lineRule="auto"/>
      </w:pPr>
      <w:r>
        <w:t xml:space="preserve">The PLSR for temperature also produced a highly significant single component model with similar explanatory (R2Y) and predictive (Q2) power to the precipitation PLSR. </w:t>
      </w:r>
      <w:r w:rsidR="00726243">
        <w:t xml:space="preserve">VIP scores and </w:t>
      </w:r>
      <w:r w:rsidR="00D40114">
        <w:t xml:space="preserve">predictive component loadings indicate a negative relationship </w:t>
      </w:r>
      <w:r>
        <w:t>between temperature and</w:t>
      </w:r>
      <w:r w:rsidR="00D40114">
        <w:t xml:space="preserve"> </w:t>
      </w:r>
      <w:proofErr w:type="spellStart"/>
      <w:r w:rsidR="00D40114" w:rsidRPr="00A00F4C">
        <w:rPr>
          <w:i/>
        </w:rPr>
        <w:t>V</w:t>
      </w:r>
      <w:r w:rsidR="00D40114" w:rsidRPr="00A00F4C">
        <w:rPr>
          <w:vertAlign w:val="subscript"/>
        </w:rPr>
        <w:t>cmax</w:t>
      </w:r>
      <w:proofErr w:type="spellEnd"/>
      <w:r w:rsidR="00D40114">
        <w:t xml:space="preserve">, </w:t>
      </w:r>
      <w:r w:rsidR="00D40114" w:rsidRPr="00A00F4C">
        <w:rPr>
          <w:i/>
        </w:rPr>
        <w:t>A</w:t>
      </w:r>
      <w:r w:rsidR="00A00F4C" w:rsidRPr="00A00F4C">
        <w:rPr>
          <w:vertAlign w:val="subscript"/>
        </w:rPr>
        <w:t>N</w:t>
      </w:r>
      <w:r w:rsidR="00D40114">
        <w:t xml:space="preserve">, </w:t>
      </w:r>
      <w:r w:rsidR="00A00F4C">
        <w:t>WUE</w:t>
      </w:r>
      <w:r w:rsidR="00D40114">
        <w:t xml:space="preserve">, </w:t>
      </w:r>
      <w:proofErr w:type="spellStart"/>
      <w:r w:rsidR="00A00F4C" w:rsidRPr="00A00F4C">
        <w:rPr>
          <w:i/>
        </w:rPr>
        <w:t>R</w:t>
      </w:r>
      <w:r w:rsidR="00A00F4C" w:rsidRPr="00A00F4C">
        <w:rPr>
          <w:vertAlign w:val="subscript"/>
        </w:rPr>
        <w:t>dark</w:t>
      </w:r>
      <w:proofErr w:type="spellEnd"/>
      <w:r w:rsidR="00726243">
        <w:t xml:space="preserve"> and leaf thickness and a positive relationship with LDMC</w:t>
      </w:r>
      <w:r w:rsidR="00D40114">
        <w:t xml:space="preserve">.  </w:t>
      </w:r>
      <w:r w:rsidR="00726243">
        <w:t xml:space="preserve">Unlike the first principle component, </w:t>
      </w:r>
      <w:r w:rsidR="00D40114">
        <w:t>physical leaf traits are no</w:t>
      </w:r>
      <w:r w:rsidR="00726243">
        <w:t>t</w:t>
      </w:r>
      <w:r w:rsidR="00D40114">
        <w:t xml:space="preserve"> correlated </w:t>
      </w:r>
      <w:r w:rsidR="00726243">
        <w:t xml:space="preserve">on this predictive axis </w:t>
      </w:r>
      <w:commentRangeStart w:id="147"/>
      <w:r w:rsidR="00D40114">
        <w:t>and</w:t>
      </w:r>
      <w:commentRangeEnd w:id="147"/>
      <w:r w:rsidR="005E4B68">
        <w:rPr>
          <w:rStyle w:val="CommentReference"/>
        </w:rPr>
        <w:commentReference w:id="147"/>
      </w:r>
      <w:r w:rsidR="00D40114">
        <w:t xml:space="preserve"> </w:t>
      </w:r>
      <w:del w:id="148" w:author="Natalie Kerr" w:date="2019-04-10T12:46:00Z">
        <w:r w:rsidR="00D40114" w:rsidDel="005E4B68">
          <w:delText xml:space="preserve">there is </w:delText>
        </w:r>
      </w:del>
      <w:r w:rsidR="00D40114">
        <w:t xml:space="preserve">a positive relationship </w:t>
      </w:r>
      <w:ins w:id="149" w:author="Natalie Kerr" w:date="2019-04-10T12:46:00Z">
        <w:r w:rsidR="005E4B68">
          <w:t xml:space="preserve">exists </w:t>
        </w:r>
      </w:ins>
      <w:r w:rsidR="00D40114">
        <w:t xml:space="preserve">between temperature and LDMC, but a slight </w:t>
      </w:r>
      <w:r w:rsidR="00D40114">
        <w:lastRenderedPageBreak/>
        <w:t>negative relationship with thickness.  Plants living in hotter climates</w:t>
      </w:r>
      <w:ins w:id="150" w:author="Natalie Kerr" w:date="2019-04-10T12:47:00Z">
        <w:r w:rsidR="005E4B68">
          <w:t>,</w:t>
        </w:r>
      </w:ins>
      <w:r w:rsidR="00D40114">
        <w:t xml:space="preserve"> therefore</w:t>
      </w:r>
      <w:ins w:id="151" w:author="Natalie Kerr" w:date="2019-04-10T12:47:00Z">
        <w:r w:rsidR="005E4B68">
          <w:t>,</w:t>
        </w:r>
      </w:ins>
      <w:r w:rsidR="00D40114">
        <w:t xml:space="preserve"> have </w:t>
      </w:r>
      <w:del w:id="152" w:author="Natalie Kerr" w:date="2019-04-10T12:47:00Z">
        <w:r w:rsidR="00D40114" w:rsidDel="005E4B68">
          <w:delText xml:space="preserve">more </w:delText>
        </w:r>
      </w:del>
      <w:r w:rsidR="00D40114">
        <w:t>dense</w:t>
      </w:r>
      <w:ins w:id="153" w:author="Natalie Kerr" w:date="2019-04-10T12:47:00Z">
        <w:r w:rsidR="005E4B68">
          <w:t>r</w:t>
        </w:r>
      </w:ins>
      <w:r w:rsidR="00D40114">
        <w:t xml:space="preserve"> </w:t>
      </w:r>
      <w:r w:rsidR="001C71B8">
        <w:t>and thin</w:t>
      </w:r>
      <w:ins w:id="154" w:author="Natalie Kerr" w:date="2019-04-10T12:48:00Z">
        <w:r w:rsidR="005E4B68">
          <w:t>ner</w:t>
        </w:r>
      </w:ins>
      <w:r w:rsidR="001C71B8">
        <w:t xml:space="preserve"> </w:t>
      </w:r>
      <w:r w:rsidR="00D40114">
        <w:t xml:space="preserve">leaves </w:t>
      </w:r>
      <w:r w:rsidR="001C71B8">
        <w:t>compared to plants from cooler climates.</w:t>
      </w:r>
      <w:r w:rsidR="00D40114">
        <w:t xml:space="preserve"> </w:t>
      </w:r>
    </w:p>
    <w:p w14:paraId="21BDB283" w14:textId="1646DDC2" w:rsidR="005152ED" w:rsidRDefault="001C71B8" w:rsidP="00485361">
      <w:pPr>
        <w:pStyle w:val="BodyText"/>
        <w:spacing w:line="360" w:lineRule="auto"/>
      </w:pPr>
      <w:bookmarkStart w:id="155" w:name="simulated-data-methods"/>
      <w:bookmarkEnd w:id="155"/>
      <w:commentRangeStart w:id="156"/>
      <w:r>
        <w:t>If our question of interest is “</w:t>
      </w:r>
      <w:r w:rsidR="00B87AED">
        <w:t>are there leaf trait–climate associations?</w:t>
      </w:r>
      <w:r>
        <w:t>”</w:t>
      </w:r>
      <w:ins w:id="157" w:author="Natalie Kerr" w:date="2019-04-10T12:48:00Z">
        <w:r w:rsidR="00A90958">
          <w:t>,</w:t>
        </w:r>
      </w:ins>
      <w:r>
        <w:t xml:space="preserve"> </w:t>
      </w:r>
      <w:commentRangeEnd w:id="156"/>
      <w:r w:rsidR="00A90958">
        <w:rPr>
          <w:rStyle w:val="CommentReference"/>
        </w:rPr>
        <w:commentReference w:id="156"/>
      </w:r>
      <w:r>
        <w:t xml:space="preserve">then PLSR is an appropriate approach that tells us there is a small, but highly significant relationship between leaf traits and both precipitation and temperature.  </w:t>
      </w:r>
      <w:r w:rsidR="00B87AED">
        <w:t xml:space="preserve">The main axis of co-variation with temperature is quite different from that with precipitation and neither are very similar to the main axis of overall variation (i.e. PC1). </w:t>
      </w:r>
      <w:r w:rsidR="00A55E4B">
        <w:t>These differences are not surprising given that PCA is agnostic to habitat variables (temperature, precipitation) while PLSR is explicitly attempting to explain co-variation with habitat variables.</w:t>
      </w:r>
    </w:p>
    <w:p w14:paraId="7D2DE5E1" w14:textId="3657FC88" w:rsidR="005152ED" w:rsidRPr="00A00F4C" w:rsidRDefault="005152ED" w:rsidP="00A00F4C">
      <w:pPr>
        <w:pStyle w:val="CommentText"/>
      </w:pPr>
      <w:r w:rsidRPr="00A00F4C">
        <w:t>Table 1. Loadings from the first two principle components from PCA (PC1, PC2) and the first predictive component from PLSR (P1).  VIP scores greater than 1 indicate the importance of a variable in the PLSR model.</w:t>
      </w:r>
    </w:p>
    <w:p w14:paraId="5BDC4186" w14:textId="19815B88" w:rsidR="00EF79A2" w:rsidRDefault="005152ED" w:rsidP="00485361">
      <w:pPr>
        <w:pStyle w:val="BodyText"/>
        <w:spacing w:line="360" w:lineRule="auto"/>
      </w:pPr>
      <w:r>
        <w:rPr>
          <w:noProof/>
        </w:rPr>
        <w:drawing>
          <wp:inline distT="0" distB="0" distL="0" distR="0" wp14:anchorId="72B223D9" wp14:editId="66A329B6">
            <wp:extent cx="5435600" cy="3530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ading table.pdf"/>
                    <pic:cNvPicPr/>
                  </pic:nvPicPr>
                  <pic:blipFill>
                    <a:blip r:embed="rId11">
                      <a:extLst>
                        <a:ext uri="{28A0092B-C50C-407E-A947-70E740481C1C}">
                          <a14:useLocalDpi xmlns:a14="http://schemas.microsoft.com/office/drawing/2010/main" val="0"/>
                        </a:ext>
                      </a:extLst>
                    </a:blip>
                    <a:stretch>
                      <a:fillRect/>
                    </a:stretch>
                  </pic:blipFill>
                  <pic:spPr>
                    <a:xfrm>
                      <a:off x="0" y="0"/>
                      <a:ext cx="5435600" cy="3530600"/>
                    </a:xfrm>
                    <a:prstGeom prst="rect">
                      <a:avLst/>
                    </a:prstGeom>
                  </pic:spPr>
                </pic:pic>
              </a:graphicData>
            </a:graphic>
          </wp:inline>
        </w:drawing>
      </w:r>
    </w:p>
    <w:p w14:paraId="56F4F1A6" w14:textId="0541114B" w:rsidR="005152ED" w:rsidRDefault="00A00F4C" w:rsidP="00BD50F2">
      <w:pPr>
        <w:pStyle w:val="CommentText"/>
      </w:pPr>
      <w:r>
        <w:t xml:space="preserve">Table 2. </w:t>
      </w:r>
      <w:r w:rsidR="00BD50F2">
        <w:t>Model diagnostics from PLSR for both precipitation and temperature.</w:t>
      </w:r>
      <w:ins w:id="158" w:author="Natalie Kerr" w:date="2019-04-10T15:50:00Z">
        <w:r w:rsidR="004215D2">
          <w:t xml:space="preserve"> Explain R2Y, R2X</w:t>
        </w:r>
      </w:ins>
    </w:p>
    <w:p w14:paraId="7E6D136B" w14:textId="7D00ED58" w:rsidR="005152ED" w:rsidRDefault="00A00F4C" w:rsidP="00485361">
      <w:pPr>
        <w:pStyle w:val="BodyText"/>
        <w:spacing w:line="360" w:lineRule="auto"/>
      </w:pPr>
      <w:r>
        <w:rPr>
          <w:noProof/>
        </w:rPr>
        <w:lastRenderedPageBreak/>
        <w:drawing>
          <wp:inline distT="0" distB="0" distL="0" distR="0" wp14:anchorId="279E5490" wp14:editId="3AC73BAC">
            <wp:extent cx="4813300" cy="1143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uir plsr results.pdf"/>
                    <pic:cNvPicPr/>
                  </pic:nvPicPr>
                  <pic:blipFill>
                    <a:blip r:embed="rId12">
                      <a:extLst>
                        <a:ext uri="{28A0092B-C50C-407E-A947-70E740481C1C}">
                          <a14:useLocalDpi xmlns:a14="http://schemas.microsoft.com/office/drawing/2010/main" val="0"/>
                        </a:ext>
                      </a:extLst>
                    </a:blip>
                    <a:stretch>
                      <a:fillRect/>
                    </a:stretch>
                  </pic:blipFill>
                  <pic:spPr>
                    <a:xfrm>
                      <a:off x="0" y="0"/>
                      <a:ext cx="4813300" cy="1143000"/>
                    </a:xfrm>
                    <a:prstGeom prst="rect">
                      <a:avLst/>
                    </a:prstGeom>
                  </pic:spPr>
                </pic:pic>
              </a:graphicData>
            </a:graphic>
          </wp:inline>
        </w:drawing>
      </w:r>
    </w:p>
    <w:p w14:paraId="3A77A7D7" w14:textId="1B6EC1D1" w:rsidR="005152ED" w:rsidRDefault="005152ED" w:rsidP="00485361">
      <w:pPr>
        <w:pStyle w:val="BodyText"/>
        <w:spacing w:line="360" w:lineRule="auto"/>
      </w:pPr>
    </w:p>
    <w:p w14:paraId="4E8DBCDF" w14:textId="11061C64" w:rsidR="005152ED" w:rsidRDefault="005152ED" w:rsidP="00485361">
      <w:pPr>
        <w:pStyle w:val="BodyText"/>
        <w:spacing w:line="360" w:lineRule="auto"/>
      </w:pPr>
    </w:p>
    <w:p w14:paraId="327BD4C3" w14:textId="77777777" w:rsidR="00A00F4C" w:rsidRDefault="00A00F4C" w:rsidP="00485361">
      <w:pPr>
        <w:pStyle w:val="BodyText"/>
        <w:spacing w:line="360" w:lineRule="auto"/>
      </w:pPr>
    </w:p>
    <w:p w14:paraId="7D493181" w14:textId="0E27D550" w:rsidR="00B12F2E" w:rsidRDefault="00FA73C9" w:rsidP="005A7CE9">
      <w:pPr>
        <w:pStyle w:val="Heading1"/>
      </w:pPr>
      <w:r>
        <w:t>Simulated data</w:t>
      </w:r>
    </w:p>
    <w:p w14:paraId="5EC7209F" w14:textId="03E87272" w:rsidR="007F1BD2" w:rsidRPr="007F1BD2" w:rsidRDefault="007F1BD2" w:rsidP="005A7CE9">
      <w:pPr>
        <w:pStyle w:val="Heading3"/>
      </w:pPr>
      <w:r>
        <w:t>Methods</w:t>
      </w:r>
    </w:p>
    <w:p w14:paraId="23453E31" w14:textId="1A7044EE" w:rsidR="009B10BD" w:rsidRPr="009B10BD" w:rsidRDefault="009B10BD" w:rsidP="00E8290C">
      <w:pPr>
        <w:pStyle w:val="BodyText"/>
        <w:spacing w:line="360" w:lineRule="auto"/>
      </w:pPr>
      <w:r>
        <w:t>To demonstrate some of the properties of PLS and PCA, we use</w:t>
      </w:r>
      <w:r w:rsidR="00B12F2E">
        <w:t>d randomly generated</w:t>
      </w:r>
      <w:r>
        <w:t xml:space="preserve"> </w:t>
      </w:r>
      <w:r w:rsidR="00B12F2E">
        <w:t>multivariate</w:t>
      </w:r>
      <w:r>
        <w:t xml:space="preserve"> data </w:t>
      </w:r>
      <w:r w:rsidR="00B12F2E">
        <w:t>created with different covariance structures. All</w:t>
      </w:r>
      <w:r>
        <w:t xml:space="preserve"> multivariate datasets </w:t>
      </w:r>
      <w:r w:rsidR="00B12F2E">
        <w:t>had</w:t>
      </w:r>
      <w:r w:rsidR="007174F2">
        <w:t xml:space="preserve"> 20 observations, one factor with two levels (10 observations per level), and 25 continuous </w:t>
      </w:r>
      <w:r w:rsidR="00B12F2E">
        <w:t xml:space="preserve">variables.  All 25 variables had a variance of 1 and a mean of 0 when they were not discriminating between factor levels. Covariance and the difference in </w:t>
      </w:r>
      <w:proofErr w:type="gramStart"/>
      <w:r w:rsidR="00B12F2E">
        <w:t>mean</w:t>
      </w:r>
      <w:r w:rsidR="007F1BD2">
        <w:t>s</w:t>
      </w:r>
      <w:proofErr w:type="gramEnd"/>
      <w:r w:rsidR="00B12F2E">
        <w:t xml:space="preserve"> between factor levels was adjusted depending on the scenario</w:t>
      </w:r>
      <w:r>
        <w:t>:</w:t>
      </w:r>
    </w:p>
    <w:p w14:paraId="7EC408AC" w14:textId="32B68AA4" w:rsidR="006544EF" w:rsidRDefault="006544EF">
      <w:pPr>
        <w:pStyle w:val="BodyText"/>
        <w:spacing w:line="360" w:lineRule="auto"/>
      </w:pPr>
      <w:proofErr w:type="gramStart"/>
      <w:r>
        <w:t>1 )</w:t>
      </w:r>
      <w:proofErr w:type="gramEnd"/>
      <w:r>
        <w:t xml:space="preserve"> “Null”</w:t>
      </w:r>
      <w:r w:rsidR="009B10BD">
        <w:t xml:space="preserve">: </w:t>
      </w:r>
      <w:r>
        <w:t>5 variables</w:t>
      </w:r>
      <w:r w:rsidR="00B12F2E">
        <w:t xml:space="preserve"> with covariance of 0</w:t>
      </w:r>
      <w:r>
        <w:t xml:space="preserve">, and two groups of 10 variables with </w:t>
      </w:r>
      <w:r w:rsidR="009B10BD">
        <w:t xml:space="preserve">a </w:t>
      </w:r>
      <w:r>
        <w:t>covariance</w:t>
      </w:r>
      <w:r w:rsidR="009B10BD">
        <w:t xml:space="preserve"> of</w:t>
      </w:r>
      <w:r>
        <w:t xml:space="preserve"> 0.5 </w:t>
      </w:r>
      <w:r w:rsidR="000007E9">
        <w:t>(Fig 1A).</w:t>
      </w:r>
    </w:p>
    <w:p w14:paraId="0DD63C07" w14:textId="5C9A4243" w:rsidR="006544EF" w:rsidRDefault="006544EF" w:rsidP="006544EF">
      <w:pPr>
        <w:pStyle w:val="BodyText"/>
        <w:spacing w:line="360" w:lineRule="auto"/>
      </w:pPr>
      <w:r>
        <w:t>2) “Needle in a haystack”</w:t>
      </w:r>
      <w:r w:rsidR="009B10BD">
        <w:t xml:space="preserve">: </w:t>
      </w:r>
      <w:r>
        <w:t xml:space="preserve">two groups of 10 variables with covariance of 0.5 and 5 variables </w:t>
      </w:r>
      <w:r w:rsidR="00B12F2E">
        <w:t xml:space="preserve">with </w:t>
      </w:r>
      <w:r w:rsidR="007F1BD2">
        <w:t>a difference in means</w:t>
      </w:r>
      <w:r w:rsidR="00B12F2E">
        <w:t xml:space="preserve"> of 2</w:t>
      </w:r>
      <w:r>
        <w:t xml:space="preserve"> </w:t>
      </w:r>
      <w:r w:rsidR="000007E9">
        <w:t>(Fig 1D).</w:t>
      </w:r>
      <w:r>
        <w:t xml:space="preserve"> </w:t>
      </w:r>
    </w:p>
    <w:p w14:paraId="6FD164D2" w14:textId="39C898DC" w:rsidR="007174F2" w:rsidRDefault="00A166D9" w:rsidP="006544EF">
      <w:pPr>
        <w:pStyle w:val="BodyText"/>
        <w:spacing w:line="360" w:lineRule="auto"/>
      </w:pPr>
      <w:r>
        <w:t>3</w:t>
      </w:r>
      <w:r w:rsidR="00F43EFB">
        <w:t>) “Control” where two sets of 5 variables covary moderately with covariance = 0.5 and discriminate between groups</w:t>
      </w:r>
      <w:r w:rsidR="007F1BD2">
        <w:t xml:space="preserve"> (difference in means = 2)</w:t>
      </w:r>
      <w:r w:rsidR="00F43EFB">
        <w:t xml:space="preserve">; 5 variables with covariance = 0.5 </w:t>
      </w:r>
      <w:r w:rsidR="007F1BD2">
        <w:t>and no difference in means</w:t>
      </w:r>
      <w:r w:rsidR="00F43EFB">
        <w:t>; and 10 variables that do not covary or distinguish groups (i.e. noise)</w:t>
      </w:r>
      <w:r w:rsidR="000007E9">
        <w:t xml:space="preserve"> (Fig 1G)</w:t>
      </w:r>
      <w:r w:rsidR="00F43EFB">
        <w:t>.</w:t>
      </w:r>
    </w:p>
    <w:p w14:paraId="62466765" w14:textId="77777777" w:rsidR="00CB78CF" w:rsidRDefault="007174F2" w:rsidP="006544EF">
      <w:pPr>
        <w:pStyle w:val="BodyText"/>
        <w:spacing w:line="360" w:lineRule="auto"/>
      </w:pPr>
      <w:r>
        <w:t xml:space="preserve">Multivariate data were simulated in R using the </w:t>
      </w:r>
      <w:r w:rsidR="00A166D9">
        <w:rPr>
          <w:i/>
        </w:rPr>
        <w:t>holodeck</w:t>
      </w:r>
      <w:r>
        <w:t xml:space="preserve"> package</w:t>
      </w:r>
      <w:r w:rsidR="00190643">
        <w:t xml:space="preserve"> (citation)</w:t>
      </w:r>
      <w:r>
        <w:t xml:space="preserve">, which </w:t>
      </w:r>
      <w:r w:rsidR="00BE6A21">
        <w:t>allows simple generation of multivariate data frames with varying correlation structures</w:t>
      </w:r>
      <w:r>
        <w:t xml:space="preserve">.  </w:t>
      </w:r>
      <w:r w:rsidR="00826C2C">
        <w:t xml:space="preserve">We </w:t>
      </w:r>
      <w:r w:rsidR="00826C2C">
        <w:lastRenderedPageBreak/>
        <w:t>created 100 randomly generated datasets using the same parameters under each of these scenarios</w:t>
      </w:r>
      <w:r w:rsidR="001146E8">
        <w:t>.</w:t>
      </w:r>
      <w:r w:rsidR="00826C2C">
        <w:t xml:space="preserve"> </w:t>
      </w:r>
    </w:p>
    <w:p w14:paraId="1B7AF640" w14:textId="107EF091" w:rsidR="00CB78CF" w:rsidRDefault="00CB78CF" w:rsidP="006544EF">
      <w:pPr>
        <w:pStyle w:val="BodyText"/>
        <w:spacing w:line="360" w:lineRule="auto"/>
      </w:pPr>
      <w:r>
        <w:t xml:space="preserve">PCA discriminant analysis (PCA-DA) was performed by first fitting a PCA </w:t>
      </w:r>
      <w:commentRangeStart w:id="159"/>
      <w:ins w:id="160" w:author="Natalie Kerr" w:date="2019-04-10T12:51:00Z">
        <w:r w:rsidR="00A90958">
          <w:t>(</w:t>
        </w:r>
      </w:ins>
      <w:r>
        <w:t>using</w:t>
      </w:r>
      <w:del w:id="161" w:author="Natalie Kerr" w:date="2019-04-10T12:52:00Z">
        <w:r w:rsidDel="00A90958">
          <w:delText xml:space="preserve"> the</w:delText>
        </w:r>
      </w:del>
      <w:r>
        <w:t xml:space="preserve"> </w:t>
      </w:r>
      <w:proofErr w:type="spellStart"/>
      <w:ins w:id="162" w:author="Natalie Kerr" w:date="2019-04-10T12:52:00Z">
        <w:r w:rsidR="00A90958">
          <w:t>ropls</w:t>
        </w:r>
        <w:proofErr w:type="spellEnd"/>
        <w:r w:rsidR="00A90958">
          <w:t xml:space="preserve"> ::</w:t>
        </w:r>
      </w:ins>
      <w:proofErr w:type="spellStart"/>
      <w:r>
        <w:t>opls</w:t>
      </w:r>
      <w:proofErr w:type="spellEnd"/>
      <w:ins w:id="163" w:author="Natalie Kerr" w:date="2019-04-10T12:53:00Z">
        <w:r w:rsidR="00A90958">
          <w:t xml:space="preserve"> in R</w:t>
        </w:r>
      </w:ins>
      <w:ins w:id="164" w:author="Natalie Kerr" w:date="2019-04-10T12:52:00Z">
        <w:r w:rsidR="00A90958">
          <w:t>, CITE)</w:t>
        </w:r>
        <w:commentRangeEnd w:id="159"/>
        <w:r w:rsidR="00A90958">
          <w:rPr>
            <w:rStyle w:val="CommentReference"/>
          </w:rPr>
          <w:commentReference w:id="159"/>
        </w:r>
      </w:ins>
      <w:del w:id="165" w:author="Natalie Kerr" w:date="2019-04-10T12:52:00Z">
        <w:r w:rsidDel="00A90958">
          <w:delText xml:space="preserve"> function from the ropls package</w:delText>
        </w:r>
      </w:del>
      <w:r>
        <w:t xml:space="preserve">, which selects a number of principle components using an autofit criteria </w:t>
      </w:r>
      <w:r>
        <w:fldChar w:fldCharType="begin" w:fldLock="1"/>
      </w:r>
      <w:r w:rsidR="005A7CE9">
        <w:instrText>ADDIN CSL_CITATION {"citationItems":[{"id":"ITEM-1","itemData":{"DOI":"10.1021/acs.jproteome.5b00354","ISBN":"1535-3907 (Electronic)\\r1535-3893 (Linking)","ISSN":"15353907","PMID":"26088811","abstract":"Urine metabolomics is widely used for biomarker research in the fields of medicine and toxicology. As a consequence, characterization of the variations of the urine metabolome under basal conditions becomes critical in order to avoid confounding effects in cohort studies. Such physiological information is however very scarce in the literature and in metabolomics databases so far. Here we studied the influence of age, body mass index (BMI), and gender on metabolite concentrations in a large cohort of 183 adults by using liquid chromatography coupled with high-resolution mass spectrometry (LC-HRMS). We implemented a comprehensive statistical workflow for univariate hypothesis testing and modeling by orthogonal partial least-squares (OPLS), which we made available to the metabolomics community within the online Workflow4Metabolomics.org resource. We found 108 urine metabolites displaying concentration variations with either age, BMI, or gender, by integrating the results from univariate p-values and multivar...","author":[{"dropping-particle":"","family":"Thévenot","given":"Etienne A.","non-dropping-particle":"","parse-names":false,"suffix":""},{"dropping-particle":"","family":"Roux","given":"Aurélie","non-dropping-particle":"","parse-names":false,"suffix":""},{"dropping-particle":"","family":"Xu","given":"Ying","non-dropping-particle":"","parse-names":false,"suffix":""},{"dropping-particle":"","family":"Ezan","given":"Eric","non-dropping-particle":"","parse-names":false,"suffix":""},{"dropping-particle":"","family":"Junot","given":"Christophe","non-dropping-particle":"","parse-names":false,"suffix":""}],"container-title":"Journal of Proteome Research","id":"ITEM-1","issue":"8","issued":{"date-parts":[["2015","8","7"]]},"page":"3322-3335","publisher":"American Chemical Society","title":"Analysis of the Human Adult Urinary Metabolome Variations with Age, Body Mass Index, and Gender by Implementing a Comprehensive Workflow for Univariate and OPLS Statistical Analyses","type":"article-journal","volume":"14"},"uris":["http://www.mendeley.com/documents/?uuid=0e107474-0bb7-41e8-8100-95a09397f60c"]}],"mendeley":{"formattedCitation":"(Thévenot et al. 2015)","plainTextFormattedCitation":"(Thévenot et al. 2015)","previouslyFormattedCitation":"(Thévenot et al. 2015)"},"properties":{"noteIndex":0},"schema":"https://github.com/citation-style-language/schema/raw/master/csl-citation.json"}</w:instrText>
      </w:r>
      <w:r>
        <w:fldChar w:fldCharType="separate"/>
      </w:r>
      <w:r w:rsidRPr="00CB78CF">
        <w:rPr>
          <w:noProof/>
        </w:rPr>
        <w:t>(Thévenot et al. 2015)</w:t>
      </w:r>
      <w:r>
        <w:fldChar w:fldCharType="end"/>
      </w:r>
      <w:r>
        <w:t>.  Then a linear regression was performed using the principle components as predictor variables and a p-value from a global F test</w:t>
      </w:r>
      <w:r w:rsidR="00B771F5">
        <w:t xml:space="preserve"> is reported</w:t>
      </w:r>
      <w:r>
        <w:t xml:space="preserve">.  </w:t>
      </w:r>
    </w:p>
    <w:p w14:paraId="3E255C96" w14:textId="369FB765" w:rsidR="001146E8" w:rsidRDefault="00826C2C" w:rsidP="006544EF">
      <w:pPr>
        <w:pStyle w:val="BodyText"/>
        <w:spacing w:line="360" w:lineRule="auto"/>
      </w:pPr>
      <w:r>
        <w:t>PLS-DA</w:t>
      </w:r>
      <w:r w:rsidR="001146E8">
        <w:t xml:space="preserve"> </w:t>
      </w:r>
      <w:r w:rsidR="00B771F5">
        <w:t xml:space="preserve">was </w:t>
      </w:r>
      <w:r w:rsidR="001146E8">
        <w:t xml:space="preserve">conducted using the </w:t>
      </w:r>
      <w:proofErr w:type="spellStart"/>
      <w:r w:rsidR="001146E8">
        <w:rPr>
          <w:i/>
        </w:rPr>
        <w:t>opls</w:t>
      </w:r>
      <w:proofErr w:type="spellEnd"/>
      <w:r w:rsidR="001146E8">
        <w:t xml:space="preserve"> function from the </w:t>
      </w:r>
      <w:proofErr w:type="spellStart"/>
      <w:r w:rsidR="001146E8">
        <w:rPr>
          <w:i/>
        </w:rPr>
        <w:t>ropls</w:t>
      </w:r>
      <w:proofErr w:type="spellEnd"/>
      <w:r w:rsidR="001146E8">
        <w:rPr>
          <w:i/>
        </w:rPr>
        <w:t xml:space="preserve"> </w:t>
      </w:r>
      <w:r w:rsidR="001146E8">
        <w:t xml:space="preserve">package with default settings </w:t>
      </w:r>
      <w:r w:rsidR="00B771F5">
        <w:t xml:space="preserve">except increasing the number of permutations to 500 to calculate p-values </w:t>
      </w:r>
      <w:r w:rsidR="001146E8">
        <w:fldChar w:fldCharType="begin" w:fldLock="1"/>
      </w:r>
      <w:r w:rsidR="009C0862">
        <w:instrText>ADDIN CSL_CITATION {"citationItems":[{"id":"ITEM-1","itemData":{"DOI":"10.1021/acs.jproteome.5b00354","ISBN":"1535-3907 (Electronic)\\r1535-3893 (Linking)","ISSN":"15353907","PMID":"26088811","abstract":"Urine metabolomics is widely used for biomarker research in the fields of medicine and toxicology. As a consequence, characterization of the variations of the urine metabolome under basal conditions becomes critical in order to avoid confounding effects in cohort studies. Such physiological information is however very scarce in the literature and in metabolomics databases so far. Here we studied the influence of age, body mass index (BMI), and gender on metabolite concentrations in a large cohort of 183 adults by using liquid chromatography coupled with high-resolution mass spectrometry (LC-HRMS). We implemented a comprehensive statistical workflow for univariate hypothesis testing and modeling by orthogonal partial least-squares (OPLS), which we made available to the metabolomics community within the online Workflow4Metabolomics.org resource. We found 108 urine metabolites displaying concentration variations with either age, BMI, or gender, by integrating the results from univariate p-values and multivar...","author":[{"dropping-particle":"","family":"Thévenot","given":"Etienne A.","non-dropping-particle":"","parse-names":false,"suffix":""},{"dropping-particle":"","family":"Roux","given":"Aurélie","non-dropping-particle":"","parse-names":false,"suffix":""},{"dropping-particle":"","family":"Xu","given":"Ying","non-dropping-particle":"","parse-names":false,"suffix":""},{"dropping-particle":"","family":"Ezan","given":"Eric","non-dropping-particle":"","parse-names":false,"suffix":""},{"dropping-particle":"","family":"Junot","given":"Christophe","non-dropping-particle":"","parse-names":false,"suffix":""}],"container-title":"Journal of Proteome Research","id":"ITEM-1","issue":"8","issued":{"date-parts":[["2015","8","7"]]},"page":"3322-3335","publisher":"American Chemical Society","title":"Analysis of the Human Adult Urinary Metabolome Variations with Age, Body Mass Index, and Gender by Implementing a Comprehensive Workflow for Univariate and OPLS Statistical Analyses","type":"article-journal","volume":"14"},"uris":["http://www.mendeley.com/documents/?uuid=0e107474-0bb7-41e8-8100-95a09397f60c"]}],"mendeley":{"formattedCitation":"(Thévenot et al. 2015)","plainTextFormattedCitation":"(Thévenot et al. 2015)","previouslyFormattedCitation":"(Thévenot et al. 2015)"},"properties":{"noteIndex":0},"schema":"https://github.com/citation-style-language/schema/raw/master/csl-citation.json"}</w:instrText>
      </w:r>
      <w:r w:rsidR="001146E8">
        <w:fldChar w:fldCharType="separate"/>
      </w:r>
      <w:r w:rsidR="001146E8" w:rsidRPr="001146E8">
        <w:rPr>
          <w:noProof/>
        </w:rPr>
        <w:t>(Thévenot et al. 2015)</w:t>
      </w:r>
      <w:r w:rsidR="001146E8">
        <w:fldChar w:fldCharType="end"/>
      </w:r>
      <w:r>
        <w:t>.</w:t>
      </w:r>
      <w:r w:rsidR="00A166D9">
        <w:t xml:space="preserve"> </w:t>
      </w:r>
    </w:p>
    <w:p w14:paraId="055894C5" w14:textId="284B5B6F" w:rsidR="00B771F5" w:rsidRDefault="00B771F5" w:rsidP="006544EF">
      <w:pPr>
        <w:pStyle w:val="BodyText"/>
        <w:spacing w:line="360" w:lineRule="auto"/>
      </w:pPr>
      <w:r>
        <w:t xml:space="preserve">For both PCA-DA and PLS-DA, root mean squared error of prediction (RMSEP) was calculated by external 7-fold cross-validation with the help of the </w:t>
      </w:r>
      <w:proofErr w:type="spellStart"/>
      <w:r w:rsidRPr="00B63F7C">
        <w:rPr>
          <w:i/>
          <w:rPrChange w:id="166" w:author="Scott, Eric R. [2]" w:date="2019-04-05T10:42:00Z">
            <w:rPr/>
          </w:rPrChange>
        </w:rPr>
        <w:t>rsample</w:t>
      </w:r>
      <w:proofErr w:type="spellEnd"/>
      <w:r>
        <w:t xml:space="preserve"> package (citation).</w:t>
      </w:r>
    </w:p>
    <w:p w14:paraId="207D7976" w14:textId="77777777" w:rsidR="00B771F5" w:rsidRDefault="00B771F5" w:rsidP="00190643">
      <w:pPr>
        <w:pStyle w:val="BodyText"/>
        <w:spacing w:line="360" w:lineRule="auto"/>
      </w:pPr>
      <w:r>
        <w:t>We were also interested in the ability of PCA-DA and PLS-DA to identify important discriminating variables in the “control” and “needle in a haystack” scenarios. To test this, w</w:t>
      </w:r>
      <w:r w:rsidR="001146E8">
        <w:t>e set criteria for both methods (PCA and PLS-DA) to identify important discriminating variables</w:t>
      </w:r>
      <w:r w:rsidR="005B0704">
        <w:t>.</w:t>
      </w:r>
      <w:r w:rsidR="001146E8">
        <w:t xml:space="preserve">  For PLS-DA, a variable was considered</w:t>
      </w:r>
      <w:r w:rsidR="000007E9">
        <w:t xml:space="preserve"> identified as</w:t>
      </w:r>
      <w:r w:rsidR="001146E8">
        <w:t xml:space="preserve"> discriminating if it had a variable importance in </w:t>
      </w:r>
      <w:commentRangeStart w:id="167"/>
      <w:r w:rsidR="001146E8">
        <w:t>projection (VIP) score greater than 1</w:t>
      </w:r>
      <w:r w:rsidR="00D7637A">
        <w:t xml:space="preserve"> </w:t>
      </w:r>
      <w:r w:rsidR="00D7637A">
        <w:fldChar w:fldCharType="begin" w:fldLock="1"/>
      </w:r>
      <w:r w:rsidR="00D7637A">
        <w:instrText>ADDIN CSL_CITATION {"citationItems":[{"id":"ITEM-1","itemData":{"DOI":"10.1016/J.CHEMOLAB.2004.12.011","ISSN":"0169-7439","abstract":"Variable selection is one of the important practical issues for many scientific engineers. Although the PLS (partial least squares) regression combined with the VIP (variable importance in the projection) scores is often used when the multicollinearity is present among variables, there are few guidelines about its uses as well as its performance. The purpose of this paper is to explore the nature of the VIP method and to compare with other methods through computer simulation experiments. We design 108 experiments where observations are generated from true models considering four factors–the proportion of the number of relevant predictors, the magnitude of correlations between predictors, the structure of regression coefficients, and the magnitude of signal to noise. Confusion matrix is adopted to evaluate the performance of PLS, the Lasso, and stepwise method. We also discuss the proper cutoff value of the VIP method to increase its performance. Some practical hints for the use of the VIP method are given as simulation results.","author":[{"dropping-particle":"","family":"Chong","given":"Il-Gyo","non-dropping-particle":"","parse-names":false,"suffix":""},{"dropping-particle":"","family":"Jun","given":"Chi-Hyuck","non-dropping-particle":"","parse-names":false,"suffix":""}],"container-title":"Chemometrics and Intelligent Laboratory Systems","id":"ITEM-1","issue":"1-2","issued":{"date-parts":[["2005","7","28"]]},"page":"103-112","publisher":"Elsevier","title":"Performance of some variable selection methods when multicollinearity is present","type":"article-journal","volume":"78"},"uris":["http://www.mendeley.com/documents/?uuid=a1381c03-c365-3d3a-b436-a2760136a60e"]}],"mendeley":{"formattedCitation":"(Chong and Jun 2005)","plainTextFormattedCitation":"(Chong and Jun 2005)","previouslyFormattedCitation":"(Chong and Jun 2005)"},"properties":{"noteIndex":0},"schema":"https://github.com/citation-style-language/schema/raw/master/csl-citation.json"}</w:instrText>
      </w:r>
      <w:r w:rsidR="00D7637A">
        <w:fldChar w:fldCharType="separate"/>
      </w:r>
      <w:r w:rsidR="00D7637A" w:rsidRPr="00C67D42">
        <w:rPr>
          <w:noProof/>
        </w:rPr>
        <w:t>(Chong and Jun 2005)</w:t>
      </w:r>
      <w:r w:rsidR="00D7637A">
        <w:fldChar w:fldCharType="end"/>
      </w:r>
      <w:r w:rsidR="001146E8">
        <w:t>.  For PCA, a variable was considered discriminating if its distance from 0 in a correlation plot of the first two principal components was greater than 0.</w:t>
      </w:r>
      <w:r w:rsidR="00BE6A21">
        <w:t>38</w:t>
      </w:r>
      <w:commentRangeEnd w:id="167"/>
      <w:r w:rsidR="00226066">
        <w:rPr>
          <w:rStyle w:val="CommentReference"/>
        </w:rPr>
        <w:commentReference w:id="167"/>
      </w:r>
      <w:r w:rsidR="00BE6A21">
        <w:t xml:space="preserve">, which is equivalent to the threshold Pearson correlation coefficient that would be significant </w:t>
      </w:r>
      <w:r w:rsidR="007F1BD2">
        <w:t>at alpha =</w:t>
      </w:r>
      <w:r w:rsidR="00BE6A21">
        <w:t xml:space="preserve"> 0.05</w:t>
      </w:r>
      <w:r w:rsidR="001146E8">
        <w:t>. We then compared these to known variable identities (discriminating or not) and created a confusion matrix</w:t>
      </w:r>
      <w:r w:rsidR="005B0704">
        <w:t xml:space="preserve"> for each dataset with the number of discriminating variables correctly identified as important being a true positive.  From this</w:t>
      </w:r>
      <w:r>
        <w:t>,</w:t>
      </w:r>
      <w:r w:rsidR="005B0704">
        <w:t xml:space="preserve"> we calculated a </w:t>
      </w:r>
      <w:r>
        <w:t>Cohen’s k</w:t>
      </w:r>
      <w:r w:rsidR="005B0704">
        <w:t xml:space="preserve">appa </w:t>
      </w:r>
      <w:r w:rsidR="000007E9">
        <w:t>for each dataset, which describes the accuracy of the method for choosing discriminating variable</w:t>
      </w:r>
      <w:r>
        <w:t xml:space="preserve"> (citation)</w:t>
      </w:r>
      <w:r w:rsidR="000007E9">
        <w:t>.</w:t>
      </w:r>
      <w:r w:rsidR="00452CFE">
        <w:t xml:space="preserve"> A </w:t>
      </w:r>
      <w:r>
        <w:t>k</w:t>
      </w:r>
      <w:r w:rsidR="00452CFE">
        <w:t xml:space="preserve">appa of 1 indicates complete </w:t>
      </w:r>
      <w:r w:rsidR="003B60BF">
        <w:t>accuracy while a kappa of 0 indicates important variables are selected no better than by chance.  A negative kappa indicates that selection of important variables is worse than chance.</w:t>
      </w:r>
    </w:p>
    <w:p w14:paraId="54826CB7" w14:textId="4E4007B1" w:rsidR="00190643" w:rsidRDefault="00190643" w:rsidP="00190643">
      <w:pPr>
        <w:pStyle w:val="BodyText"/>
        <w:spacing w:line="360" w:lineRule="auto"/>
      </w:pPr>
      <w:r>
        <w:lastRenderedPageBreak/>
        <w:t>See supplemental files for reproducible R scripts.</w:t>
      </w:r>
    </w:p>
    <w:p w14:paraId="0973E6CC" w14:textId="6B64274A" w:rsidR="00B63F7C" w:rsidRDefault="00B63F7C" w:rsidP="00190643">
      <w:pPr>
        <w:pStyle w:val="BodyText"/>
        <w:spacing w:line="360" w:lineRule="auto"/>
      </w:pPr>
      <w:ins w:id="168" w:author="Scott, Eric R. [2]" w:date="2019-04-05T10:41:00Z">
        <w:r>
          <w:t>Results are done, but writing nee</w:t>
        </w:r>
      </w:ins>
      <w:ins w:id="169" w:author="Scott, Eric R. [2]" w:date="2019-04-05T10:42:00Z">
        <w:r>
          <w:t>ds polishing, so I’m presenting that part as a talk!</w:t>
        </w:r>
      </w:ins>
    </w:p>
    <w:p w14:paraId="16187464" w14:textId="77777777" w:rsidR="005916EF" w:rsidRDefault="005916EF" w:rsidP="005916EF">
      <w:pPr>
        <w:pStyle w:val="Heading1"/>
      </w:pPr>
      <w:bookmarkStart w:id="170" w:name="results"/>
      <w:bookmarkStart w:id="171" w:name="cupcakes-vs.muffins"/>
      <w:bookmarkEnd w:id="170"/>
      <w:bookmarkEnd w:id="171"/>
      <w:r>
        <w:t>Works Cited</w:t>
      </w:r>
    </w:p>
    <w:p w14:paraId="26A7164F" w14:textId="219E6EDB" w:rsidR="00B87AED" w:rsidRPr="00B87AED" w:rsidRDefault="005916EF" w:rsidP="00B87AED">
      <w:pPr>
        <w:widowControl w:val="0"/>
        <w:autoSpaceDE w:val="0"/>
        <w:autoSpaceDN w:val="0"/>
        <w:adjustRightInd w:val="0"/>
        <w:spacing w:before="180" w:after="180"/>
        <w:ind w:left="480" w:hanging="480"/>
        <w:rPr>
          <w:rFonts w:ascii="Cambria" w:hAnsi="Cambria" w:cs="Times New Roman"/>
          <w:noProof/>
        </w:rPr>
      </w:pPr>
      <w:r>
        <w:fldChar w:fldCharType="begin" w:fldLock="1"/>
      </w:r>
      <w:r>
        <w:instrText xml:space="preserve">ADDIN Mendeley Bibliography CSL_BIBLIOGRAPHY </w:instrText>
      </w:r>
      <w:r>
        <w:fldChar w:fldCharType="separate"/>
      </w:r>
      <w:r w:rsidR="00B87AED" w:rsidRPr="00B87AED">
        <w:rPr>
          <w:rFonts w:ascii="Cambria" w:hAnsi="Cambria" w:cs="Times New Roman"/>
          <w:noProof/>
        </w:rPr>
        <w:t>Aplin P (2005) Remote sensing: ecology. Prog Phys Geogr 29:104–113. doi: 10.1191/030913305pp437pr</w:t>
      </w:r>
    </w:p>
    <w:p w14:paraId="730FA039" w14:textId="77777777" w:rsidR="00B87AED" w:rsidRPr="00B87AED" w:rsidRDefault="00B87AED" w:rsidP="00B87AED">
      <w:pPr>
        <w:widowControl w:val="0"/>
        <w:autoSpaceDE w:val="0"/>
        <w:autoSpaceDN w:val="0"/>
        <w:adjustRightInd w:val="0"/>
        <w:spacing w:before="180" w:after="180"/>
        <w:ind w:left="480" w:hanging="480"/>
        <w:rPr>
          <w:rFonts w:ascii="Cambria" w:hAnsi="Cambria" w:cs="Times New Roman"/>
          <w:noProof/>
        </w:rPr>
      </w:pPr>
      <w:r w:rsidRPr="00B87AED">
        <w:rPr>
          <w:rFonts w:ascii="Cambria" w:hAnsi="Cambria" w:cs="Times New Roman"/>
          <w:noProof/>
        </w:rPr>
        <w:t>Berger B, Parent B, Tester M (2010) High-throughput shoot imaging to study drought responses. J Exp Bot 61:3519–3528. doi: 10.1093/jxb/erq201</w:t>
      </w:r>
    </w:p>
    <w:p w14:paraId="3982AE82" w14:textId="77777777" w:rsidR="00B87AED" w:rsidRPr="00B87AED" w:rsidRDefault="00B87AED" w:rsidP="00B87AED">
      <w:pPr>
        <w:widowControl w:val="0"/>
        <w:autoSpaceDE w:val="0"/>
        <w:autoSpaceDN w:val="0"/>
        <w:adjustRightInd w:val="0"/>
        <w:spacing w:before="180" w:after="180"/>
        <w:ind w:left="480" w:hanging="480"/>
        <w:rPr>
          <w:rFonts w:ascii="Cambria" w:hAnsi="Cambria" w:cs="Times New Roman"/>
          <w:noProof/>
        </w:rPr>
      </w:pPr>
      <w:r w:rsidRPr="00B87AED">
        <w:rPr>
          <w:rFonts w:ascii="Cambria" w:hAnsi="Cambria" w:cs="Times New Roman"/>
          <w:noProof/>
        </w:rPr>
        <w:t>Bonney R, Cooper CB, Dickinson J, et al (2009) Citizen Science: A Developing Tool for Expanding Science Knowledge and Scientific Literacy. Bioscience 59:977–984. doi: 10.1525/bio.2009.59.11.9</w:t>
      </w:r>
    </w:p>
    <w:p w14:paraId="656D782F" w14:textId="77777777" w:rsidR="00B87AED" w:rsidRPr="00B87AED" w:rsidRDefault="00B87AED" w:rsidP="00B87AED">
      <w:pPr>
        <w:widowControl w:val="0"/>
        <w:autoSpaceDE w:val="0"/>
        <w:autoSpaceDN w:val="0"/>
        <w:adjustRightInd w:val="0"/>
        <w:spacing w:before="180" w:after="180"/>
        <w:ind w:left="480" w:hanging="480"/>
        <w:rPr>
          <w:rFonts w:ascii="Cambria" w:hAnsi="Cambria" w:cs="Times New Roman"/>
          <w:noProof/>
        </w:rPr>
      </w:pPr>
      <w:r w:rsidRPr="00B87AED">
        <w:rPr>
          <w:rFonts w:ascii="Cambria" w:hAnsi="Cambria" w:cs="Times New Roman"/>
          <w:noProof/>
        </w:rPr>
        <w:t>Chong I-G, Jun C-H (2005) Performance of some variable selection methods when multicollinearity is present. Chemom Intell Lab Syst 78:103–112. doi: 10.1016/J.CHEMOLAB.2004.12.011</w:t>
      </w:r>
    </w:p>
    <w:p w14:paraId="33A87D70" w14:textId="77777777" w:rsidR="00B87AED" w:rsidRPr="00B87AED" w:rsidRDefault="00B87AED" w:rsidP="00B87AED">
      <w:pPr>
        <w:widowControl w:val="0"/>
        <w:autoSpaceDE w:val="0"/>
        <w:autoSpaceDN w:val="0"/>
        <w:adjustRightInd w:val="0"/>
        <w:spacing w:before="180" w:after="180"/>
        <w:ind w:left="480" w:hanging="480"/>
        <w:rPr>
          <w:rFonts w:ascii="Cambria" w:hAnsi="Cambria" w:cs="Times New Roman"/>
          <w:noProof/>
        </w:rPr>
      </w:pPr>
      <w:r w:rsidRPr="00B87AED">
        <w:rPr>
          <w:rFonts w:ascii="Cambria" w:hAnsi="Cambria" w:cs="Times New Roman"/>
          <w:noProof/>
        </w:rPr>
        <w:t>Cooke SJ, Hinch SG, Wikelski M, et al (2004) Biotelemetry: a mechanistic approach to ecology. Trends Ecol Evol 19:334–343. doi: 10.1016/J.TREE.2004.04.003</w:t>
      </w:r>
    </w:p>
    <w:p w14:paraId="61E10DC6" w14:textId="77777777" w:rsidR="00B87AED" w:rsidRPr="00B87AED" w:rsidRDefault="00B87AED" w:rsidP="00B87AED">
      <w:pPr>
        <w:widowControl w:val="0"/>
        <w:autoSpaceDE w:val="0"/>
        <w:autoSpaceDN w:val="0"/>
        <w:adjustRightInd w:val="0"/>
        <w:spacing w:before="180" w:after="180"/>
        <w:ind w:left="480" w:hanging="480"/>
        <w:rPr>
          <w:rFonts w:ascii="Cambria" w:hAnsi="Cambria" w:cs="Times New Roman"/>
          <w:noProof/>
        </w:rPr>
      </w:pPr>
      <w:r w:rsidRPr="00B87AED">
        <w:rPr>
          <w:rFonts w:ascii="Cambria" w:hAnsi="Cambria" w:cs="Times New Roman"/>
          <w:noProof/>
        </w:rPr>
        <w:t>de Souza LP, Naake T, Tohge T, Fernie AR (2017) From chromatogram to analyte to metabolite. How to pick horses for courses from the massive web resources for mass spectral plant metabolomics. Gigascience 6:1–20</w:t>
      </w:r>
    </w:p>
    <w:p w14:paraId="11DA47D7" w14:textId="77777777" w:rsidR="00B87AED" w:rsidRPr="00B87AED" w:rsidRDefault="00B87AED" w:rsidP="00B87AED">
      <w:pPr>
        <w:widowControl w:val="0"/>
        <w:autoSpaceDE w:val="0"/>
        <w:autoSpaceDN w:val="0"/>
        <w:adjustRightInd w:val="0"/>
        <w:spacing w:before="180" w:after="180"/>
        <w:ind w:left="480" w:hanging="480"/>
        <w:rPr>
          <w:rFonts w:ascii="Cambria" w:hAnsi="Cambria" w:cs="Times New Roman"/>
          <w:noProof/>
        </w:rPr>
      </w:pPr>
      <w:r w:rsidRPr="00B87AED">
        <w:rPr>
          <w:rFonts w:ascii="Cambria" w:hAnsi="Cambria" w:cs="Times New Roman"/>
          <w:noProof/>
        </w:rPr>
        <w:t>Dickinson JL, Shirk J, Bonter D, et al (2012) The current state of citizen science as a tool for ecological research and public engagement. Front Ecol Environ 10:291–297. doi: 10.1890/110236</w:t>
      </w:r>
    </w:p>
    <w:p w14:paraId="7E02AD96" w14:textId="77777777" w:rsidR="00B87AED" w:rsidRPr="00B87AED" w:rsidRDefault="00B87AED" w:rsidP="00B87AED">
      <w:pPr>
        <w:widowControl w:val="0"/>
        <w:autoSpaceDE w:val="0"/>
        <w:autoSpaceDN w:val="0"/>
        <w:adjustRightInd w:val="0"/>
        <w:spacing w:before="180" w:after="180"/>
        <w:ind w:left="480" w:hanging="480"/>
        <w:rPr>
          <w:rFonts w:ascii="Cambria" w:hAnsi="Cambria" w:cs="Times New Roman"/>
          <w:noProof/>
        </w:rPr>
      </w:pPr>
      <w:r w:rsidRPr="00B87AED">
        <w:rPr>
          <w:rFonts w:ascii="Cambria" w:hAnsi="Cambria" w:cs="Times New Roman"/>
          <w:noProof/>
        </w:rPr>
        <w:t>Eriksson L, Johansson E, Kettaneh-Wold N, et al (2006) Multi- and Megavariate Data Analysis Part II Advanced Applications and Method Extensions. In: Multi- and Megavariate Data Analysis Part II Advanced Applications and Method Extensions</w:t>
      </w:r>
    </w:p>
    <w:p w14:paraId="47CA5352" w14:textId="77777777" w:rsidR="00B87AED" w:rsidRPr="00B87AED" w:rsidRDefault="00B87AED" w:rsidP="00B87AED">
      <w:pPr>
        <w:widowControl w:val="0"/>
        <w:autoSpaceDE w:val="0"/>
        <w:autoSpaceDN w:val="0"/>
        <w:adjustRightInd w:val="0"/>
        <w:spacing w:before="180" w:after="180"/>
        <w:ind w:left="480" w:hanging="480"/>
        <w:rPr>
          <w:rFonts w:ascii="Cambria" w:hAnsi="Cambria" w:cs="Times New Roman"/>
          <w:noProof/>
        </w:rPr>
      </w:pPr>
      <w:r w:rsidRPr="00B87AED">
        <w:rPr>
          <w:rFonts w:ascii="Cambria" w:hAnsi="Cambria" w:cs="Times New Roman"/>
          <w:noProof/>
        </w:rPr>
        <w:t>Fahlgren N, Gehan MA, Baxter I (2015) Lights, camera, action: high-throughput plant phenotyping is ready for a close-up. Curr Opin Plant Biol 24:93–99. doi: 10.1016/J.PBI.2015.02.006</w:t>
      </w:r>
    </w:p>
    <w:p w14:paraId="37EB4622" w14:textId="77777777" w:rsidR="00B87AED" w:rsidRPr="00B87AED" w:rsidRDefault="00B87AED" w:rsidP="00B87AED">
      <w:pPr>
        <w:widowControl w:val="0"/>
        <w:autoSpaceDE w:val="0"/>
        <w:autoSpaceDN w:val="0"/>
        <w:adjustRightInd w:val="0"/>
        <w:spacing w:before="180" w:after="180"/>
        <w:ind w:left="480" w:hanging="480"/>
        <w:rPr>
          <w:rFonts w:ascii="Cambria" w:hAnsi="Cambria" w:cs="Times New Roman"/>
          <w:noProof/>
        </w:rPr>
      </w:pPr>
      <w:r w:rsidRPr="00B87AED">
        <w:rPr>
          <w:rFonts w:ascii="Cambria" w:hAnsi="Cambria" w:cs="Times New Roman"/>
          <w:noProof/>
        </w:rPr>
        <w:t>Fick SE, Hijmans RJ (2017) WorldClim 2: new 1-km spatial resolution climate surfaces for global land areas. Int J Climatol. doi: 10.1002/joc.5086</w:t>
      </w:r>
    </w:p>
    <w:p w14:paraId="57EE5BEB" w14:textId="77777777" w:rsidR="00B87AED" w:rsidRPr="00B87AED" w:rsidRDefault="00B87AED" w:rsidP="00B87AED">
      <w:pPr>
        <w:widowControl w:val="0"/>
        <w:autoSpaceDE w:val="0"/>
        <w:autoSpaceDN w:val="0"/>
        <w:adjustRightInd w:val="0"/>
        <w:spacing w:before="180" w:after="180"/>
        <w:ind w:left="480" w:hanging="480"/>
        <w:rPr>
          <w:rFonts w:ascii="Cambria" w:hAnsi="Cambria" w:cs="Times New Roman"/>
          <w:noProof/>
        </w:rPr>
      </w:pPr>
      <w:r w:rsidRPr="00B87AED">
        <w:rPr>
          <w:rFonts w:ascii="Cambria" w:hAnsi="Cambria" w:cs="Times New Roman"/>
          <w:noProof/>
        </w:rPr>
        <w:t>Geladi P, Kowalski BR (1986) Partial least-squares regression: a tutorial. Anal Chim Acta 185:1–17. doi: 10.1016/0003-2670(86)80028-9</w:t>
      </w:r>
    </w:p>
    <w:p w14:paraId="6E4930D7" w14:textId="77777777" w:rsidR="00B87AED" w:rsidRPr="00B87AED" w:rsidRDefault="00B87AED" w:rsidP="00B87AED">
      <w:pPr>
        <w:widowControl w:val="0"/>
        <w:autoSpaceDE w:val="0"/>
        <w:autoSpaceDN w:val="0"/>
        <w:adjustRightInd w:val="0"/>
        <w:spacing w:before="180" w:after="180"/>
        <w:ind w:left="480" w:hanging="480"/>
        <w:rPr>
          <w:rFonts w:ascii="Cambria" w:hAnsi="Cambria" w:cs="Times New Roman"/>
          <w:noProof/>
        </w:rPr>
      </w:pPr>
      <w:r w:rsidRPr="00B87AED">
        <w:rPr>
          <w:rFonts w:ascii="Cambria" w:hAnsi="Cambria" w:cs="Times New Roman"/>
          <w:noProof/>
        </w:rPr>
        <w:t>Hervé MR, Nicolè F, Lê Cao K-A (2018) Multivariate Analysis of Multiple Datasets: a Practical Guide for Chemical Ecology. J Chem Ecol 44:215–234. doi: 10.1007/s10886-018-0932-6</w:t>
      </w:r>
    </w:p>
    <w:p w14:paraId="08E3AC95" w14:textId="77777777" w:rsidR="00B87AED" w:rsidRPr="00B87AED" w:rsidRDefault="00B87AED" w:rsidP="00B87AED">
      <w:pPr>
        <w:widowControl w:val="0"/>
        <w:autoSpaceDE w:val="0"/>
        <w:autoSpaceDN w:val="0"/>
        <w:adjustRightInd w:val="0"/>
        <w:spacing w:before="180" w:after="180"/>
        <w:ind w:left="480" w:hanging="480"/>
        <w:rPr>
          <w:rFonts w:ascii="Cambria" w:hAnsi="Cambria" w:cs="Times New Roman"/>
          <w:noProof/>
        </w:rPr>
      </w:pPr>
      <w:r w:rsidRPr="00B87AED">
        <w:rPr>
          <w:rFonts w:ascii="Cambria" w:hAnsi="Cambria" w:cs="Times New Roman"/>
          <w:noProof/>
        </w:rPr>
        <w:lastRenderedPageBreak/>
        <w:t>Kallenbach M, Oh Y, Eilers EJ, et al (2014) A robust, simple, high-throughput technique for time-resolved plant volatile analysis in field experiments. Plant J 78:1060–1072. doi: 10.1111/tpj.12523</w:t>
      </w:r>
    </w:p>
    <w:p w14:paraId="21608900" w14:textId="77777777" w:rsidR="00B87AED" w:rsidRPr="00B87AED" w:rsidRDefault="00B87AED" w:rsidP="00B87AED">
      <w:pPr>
        <w:widowControl w:val="0"/>
        <w:autoSpaceDE w:val="0"/>
        <w:autoSpaceDN w:val="0"/>
        <w:adjustRightInd w:val="0"/>
        <w:spacing w:before="180" w:after="180"/>
        <w:ind w:left="480" w:hanging="480"/>
        <w:rPr>
          <w:rFonts w:ascii="Cambria" w:hAnsi="Cambria" w:cs="Times New Roman"/>
          <w:noProof/>
        </w:rPr>
      </w:pPr>
      <w:r w:rsidRPr="00B87AED">
        <w:rPr>
          <w:rFonts w:ascii="Cambria" w:hAnsi="Cambria" w:cs="Times New Roman"/>
          <w:noProof/>
        </w:rPr>
        <w:t>Kfoury N, Scott E, Orians C, Robbat A (2017) Direct Contact Sorptive Extraction: A Robust Method for Sampling Plant Volatiles in the Field. J Agric Food Chem 65:8501–8509. doi: 10.1021/acs.jafc.7b02847</w:t>
      </w:r>
    </w:p>
    <w:p w14:paraId="0F7499AC" w14:textId="77777777" w:rsidR="00B87AED" w:rsidRPr="00B87AED" w:rsidRDefault="00B87AED" w:rsidP="00B87AED">
      <w:pPr>
        <w:widowControl w:val="0"/>
        <w:autoSpaceDE w:val="0"/>
        <w:autoSpaceDN w:val="0"/>
        <w:adjustRightInd w:val="0"/>
        <w:spacing w:before="180" w:after="180"/>
        <w:ind w:left="480" w:hanging="480"/>
        <w:rPr>
          <w:rFonts w:ascii="Cambria" w:hAnsi="Cambria" w:cs="Times New Roman"/>
          <w:noProof/>
        </w:rPr>
      </w:pPr>
      <w:r w:rsidRPr="00B87AED">
        <w:rPr>
          <w:rFonts w:ascii="Cambria" w:hAnsi="Cambria" w:cs="Times New Roman"/>
          <w:noProof/>
        </w:rPr>
        <w:t>Muir CD, Conesa MÀ, Roldán EJ, et al (2017) Weak coordination between leaf structure and function among closely related tomato species. New Phytol 213:1642–1653. doi: 10.1111/nph.14285</w:t>
      </w:r>
    </w:p>
    <w:p w14:paraId="073818B4" w14:textId="77777777" w:rsidR="00B87AED" w:rsidRPr="00B87AED" w:rsidRDefault="00B87AED" w:rsidP="00B87AED">
      <w:pPr>
        <w:widowControl w:val="0"/>
        <w:autoSpaceDE w:val="0"/>
        <w:autoSpaceDN w:val="0"/>
        <w:adjustRightInd w:val="0"/>
        <w:spacing w:before="180" w:after="180"/>
        <w:ind w:left="480" w:hanging="480"/>
        <w:rPr>
          <w:rFonts w:ascii="Cambria" w:hAnsi="Cambria" w:cs="Times New Roman"/>
          <w:noProof/>
        </w:rPr>
      </w:pPr>
      <w:r w:rsidRPr="00B87AED">
        <w:rPr>
          <w:rFonts w:ascii="Cambria" w:hAnsi="Cambria" w:cs="Times New Roman"/>
          <w:noProof/>
        </w:rPr>
        <w:t>Porter J, Arzberger P, Braun H-W, et al (2005) Wireless Sensor Networks for Ecology. Bioscience 55:561–572. doi: 10.1641/0006-3568(2005)055[0561:WSNFE]2.0.CO;2</w:t>
      </w:r>
    </w:p>
    <w:p w14:paraId="0E18743B" w14:textId="77777777" w:rsidR="00B87AED" w:rsidRPr="00B87AED" w:rsidRDefault="00B87AED" w:rsidP="00B87AED">
      <w:pPr>
        <w:widowControl w:val="0"/>
        <w:autoSpaceDE w:val="0"/>
        <w:autoSpaceDN w:val="0"/>
        <w:adjustRightInd w:val="0"/>
        <w:spacing w:before="180" w:after="180"/>
        <w:ind w:left="480" w:hanging="480"/>
        <w:rPr>
          <w:rFonts w:ascii="Cambria" w:hAnsi="Cambria" w:cs="Times New Roman"/>
          <w:noProof/>
        </w:rPr>
      </w:pPr>
      <w:r w:rsidRPr="00B87AED">
        <w:rPr>
          <w:rFonts w:ascii="Cambria" w:hAnsi="Cambria" w:cs="Times New Roman"/>
          <w:noProof/>
        </w:rPr>
        <w:t>Roughgarden J, Running SW, Matson PA (1991) What Does Remote Sensing Do For Ecology? Ecology 72:1918–1922. doi: 10.2307/1941546</w:t>
      </w:r>
    </w:p>
    <w:p w14:paraId="5B2FAFCF" w14:textId="77777777" w:rsidR="00B87AED" w:rsidRPr="00B87AED" w:rsidRDefault="00B87AED" w:rsidP="00B87AED">
      <w:pPr>
        <w:widowControl w:val="0"/>
        <w:autoSpaceDE w:val="0"/>
        <w:autoSpaceDN w:val="0"/>
        <w:adjustRightInd w:val="0"/>
        <w:spacing w:before="180" w:after="180"/>
        <w:ind w:left="480" w:hanging="480"/>
        <w:rPr>
          <w:rFonts w:ascii="Cambria" w:hAnsi="Cambria" w:cs="Times New Roman"/>
          <w:noProof/>
        </w:rPr>
      </w:pPr>
      <w:r w:rsidRPr="00B87AED">
        <w:rPr>
          <w:rFonts w:ascii="Cambria" w:hAnsi="Cambria" w:cs="Times New Roman"/>
          <w:noProof/>
        </w:rPr>
        <w:t>Silvertown J (2009) A new dawn for citizen science. Trends Ecol Evol 24:467–471. doi: 10.1016/J.TREE.2009.03.017</w:t>
      </w:r>
    </w:p>
    <w:p w14:paraId="4F7870C4" w14:textId="77777777" w:rsidR="00B87AED" w:rsidRPr="00B87AED" w:rsidRDefault="00B87AED" w:rsidP="00B87AED">
      <w:pPr>
        <w:widowControl w:val="0"/>
        <w:autoSpaceDE w:val="0"/>
        <w:autoSpaceDN w:val="0"/>
        <w:adjustRightInd w:val="0"/>
        <w:spacing w:before="180" w:after="180"/>
        <w:ind w:left="480" w:hanging="480"/>
        <w:rPr>
          <w:rFonts w:ascii="Cambria" w:hAnsi="Cambria" w:cs="Times New Roman"/>
          <w:noProof/>
        </w:rPr>
      </w:pPr>
      <w:r w:rsidRPr="00B87AED">
        <w:rPr>
          <w:rFonts w:ascii="Cambria" w:hAnsi="Cambria" w:cs="Times New Roman"/>
          <w:noProof/>
        </w:rPr>
        <w:t>Soininen EM, Valentini A, Coissac E, et al (2009) Analysing diet of small herbivores: the efficiency of DNA barcoding coupled with high-throughput pyrosequencing for deciphering the composition of complex plant mixtures. Front Zool 6:16. doi: 10.1186/1742-9994-6-16</w:t>
      </w:r>
    </w:p>
    <w:p w14:paraId="5A8ADD80" w14:textId="77777777" w:rsidR="00B87AED" w:rsidRPr="00B87AED" w:rsidRDefault="00B87AED" w:rsidP="00B87AED">
      <w:pPr>
        <w:widowControl w:val="0"/>
        <w:autoSpaceDE w:val="0"/>
        <w:autoSpaceDN w:val="0"/>
        <w:adjustRightInd w:val="0"/>
        <w:spacing w:before="180" w:after="180"/>
        <w:ind w:left="480" w:hanging="480"/>
        <w:rPr>
          <w:rFonts w:ascii="Cambria" w:hAnsi="Cambria" w:cs="Times New Roman"/>
          <w:noProof/>
        </w:rPr>
      </w:pPr>
      <w:r w:rsidRPr="00B87AED">
        <w:rPr>
          <w:rFonts w:ascii="Cambria" w:hAnsi="Cambria" w:cs="Times New Roman"/>
          <w:noProof/>
        </w:rPr>
        <w:t>Thévenot EA, Roux A, Xu Y, et al (2015) Analysis of the Human Adult Urinary Metabolome Variations with Age, Body Mass Index, and Gender by Implementing a Comprehensive Workflow for Univariate and OPLS Statistical Analyses. J Proteome Res 14:3322–3335. doi: 10.1021/acs.jproteome.5b00354</w:t>
      </w:r>
    </w:p>
    <w:p w14:paraId="1C607096" w14:textId="77777777" w:rsidR="00B87AED" w:rsidRPr="00B87AED" w:rsidRDefault="00B87AED" w:rsidP="00B87AED">
      <w:pPr>
        <w:widowControl w:val="0"/>
        <w:autoSpaceDE w:val="0"/>
        <w:autoSpaceDN w:val="0"/>
        <w:adjustRightInd w:val="0"/>
        <w:spacing w:before="180" w:after="180"/>
        <w:ind w:left="480" w:hanging="480"/>
        <w:rPr>
          <w:rFonts w:ascii="Cambria" w:hAnsi="Cambria" w:cs="Times New Roman"/>
          <w:noProof/>
        </w:rPr>
      </w:pPr>
      <w:r w:rsidRPr="00B87AED">
        <w:rPr>
          <w:rFonts w:ascii="Cambria" w:hAnsi="Cambria" w:cs="Times New Roman"/>
          <w:noProof/>
        </w:rPr>
        <w:t>Wold H (1975) Soft Modelling by Latent Variables: The Non-Linear Iterative Partial Least Squares (NIPALS) Approach. J Appl Probab 12:117–142. doi: 10.1017/S0021900200047604</w:t>
      </w:r>
    </w:p>
    <w:p w14:paraId="3ACBF259" w14:textId="77777777" w:rsidR="00B87AED" w:rsidRPr="00B87AED" w:rsidRDefault="00B87AED" w:rsidP="00B87AED">
      <w:pPr>
        <w:widowControl w:val="0"/>
        <w:autoSpaceDE w:val="0"/>
        <w:autoSpaceDN w:val="0"/>
        <w:adjustRightInd w:val="0"/>
        <w:spacing w:before="180" w:after="180"/>
        <w:ind w:left="480" w:hanging="480"/>
        <w:rPr>
          <w:rFonts w:ascii="Cambria" w:hAnsi="Cambria"/>
          <w:noProof/>
        </w:rPr>
      </w:pPr>
      <w:r w:rsidRPr="00B87AED">
        <w:rPr>
          <w:rFonts w:ascii="Cambria" w:hAnsi="Cambria" w:cs="Times New Roman"/>
          <w:noProof/>
        </w:rPr>
        <w:t>Wright IJ, Reich PB, Westoby M, et al (2004) The worldwide leaf economics spectrum. Nature 428:821–827</w:t>
      </w:r>
    </w:p>
    <w:p w14:paraId="0CC806EC" w14:textId="50E36606" w:rsidR="00F555C0" w:rsidRPr="00632140" w:rsidRDefault="005916EF" w:rsidP="00B87AED">
      <w:pPr>
        <w:widowControl w:val="0"/>
        <w:autoSpaceDE w:val="0"/>
        <w:autoSpaceDN w:val="0"/>
        <w:adjustRightInd w:val="0"/>
        <w:spacing w:before="180" w:after="180"/>
        <w:ind w:left="480" w:hanging="480"/>
      </w:pPr>
      <w:r>
        <w:fldChar w:fldCharType="end"/>
      </w:r>
      <w:bookmarkStart w:id="172" w:name="cupcakes-vs.muffins-methods"/>
      <w:bookmarkEnd w:id="172"/>
    </w:p>
    <w:sectPr w:rsidR="00F555C0" w:rsidRPr="00632140">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Natalie Kerr" w:date="2019-04-10T15:27:00Z" w:initials="NK">
    <w:p w14:paraId="5D6A86FE" w14:textId="176B5E31" w:rsidR="004C3C6B" w:rsidRDefault="004C3C6B">
      <w:pPr>
        <w:pStyle w:val="CommentText"/>
      </w:pPr>
      <w:r>
        <w:rPr>
          <w:rStyle w:val="CommentReference"/>
        </w:rPr>
        <w:annotationRef/>
      </w:r>
      <w:r>
        <w:t xml:space="preserve">Your title needs to contain “ecology” if you use your presentation title. So that when someone googles it, then they know it’s not a statistics paper. </w:t>
      </w:r>
    </w:p>
  </w:comment>
  <w:comment w:id="31" w:author="Natalie Kerr" w:date="2019-04-10T15:25:00Z" w:initials="NK">
    <w:p w14:paraId="243440DD" w14:textId="7E4B31A5" w:rsidR="004C3C6B" w:rsidRDefault="004C3C6B">
      <w:pPr>
        <w:pStyle w:val="CommentText"/>
      </w:pPr>
      <w:r>
        <w:rPr>
          <w:rStyle w:val="CommentReference"/>
        </w:rPr>
        <w:annotationRef/>
      </w:r>
      <w:r>
        <w:t xml:space="preserve">I would reference good textbooks and articles (e.g. metabolomic article used in presentation with those cool figures) when you initially talk about PCA, permutation MANOVA, PLS. Because then people know where to go to get more information about these techniques. </w:t>
      </w:r>
    </w:p>
  </w:comment>
  <w:comment w:id="32" w:author="Natalie Kerr" w:date="2019-04-05T11:51:00Z" w:initials="NK">
    <w:p w14:paraId="5B6423D8" w14:textId="5150886E" w:rsidR="00802A09" w:rsidRDefault="00802A09">
      <w:pPr>
        <w:pStyle w:val="CommentText"/>
      </w:pPr>
      <w:r>
        <w:rPr>
          <w:rStyle w:val="CommentReference"/>
        </w:rPr>
        <w:annotationRef/>
      </w:r>
      <w:r>
        <w:t xml:space="preserve">Example of when you would collect or be faced with multivariate data. E.g. functional traits? Chemical profiles? </w:t>
      </w:r>
    </w:p>
  </w:comment>
  <w:comment w:id="33" w:author="Natalie Kerr" w:date="2019-04-10T10:40:00Z" w:initials="NK">
    <w:p w14:paraId="738D3C67" w14:textId="77777777" w:rsidR="007B24BE" w:rsidRDefault="007B24BE">
      <w:pPr>
        <w:pStyle w:val="CommentText"/>
      </w:pPr>
      <w:r>
        <w:rPr>
          <w:rStyle w:val="CommentReference"/>
        </w:rPr>
        <w:annotationRef/>
      </w:r>
      <w:r>
        <w:t xml:space="preserve">I did a google search with a range of 1960-1970 </w:t>
      </w:r>
    </w:p>
    <w:p w14:paraId="37CCCC4B" w14:textId="77777777" w:rsidR="007B24BE" w:rsidRDefault="007B24BE">
      <w:pPr>
        <w:pStyle w:val="CommentText"/>
      </w:pPr>
    </w:p>
    <w:p w14:paraId="3BAC8B8B" w14:textId="650AC568" w:rsidR="007B24BE" w:rsidRDefault="007B24BE">
      <w:pPr>
        <w:pStyle w:val="CommentText"/>
      </w:pPr>
      <w:r>
        <w:t xml:space="preserve">And like whoa, I can’t even imagine what it would have been like to do PCA in the 60s.  </w:t>
      </w:r>
    </w:p>
    <w:p w14:paraId="390F43CB" w14:textId="62B0C051" w:rsidR="007B24BE" w:rsidRDefault="00E827E6">
      <w:pPr>
        <w:pStyle w:val="CommentText"/>
      </w:pPr>
      <w:hyperlink r:id="rId1" w:history="1">
        <w:r w:rsidR="007B24BE">
          <w:rPr>
            <w:rStyle w:val="Hyperlink"/>
          </w:rPr>
          <w:t>https://pdfs.semanticscholar.org/5856/bacbd57bc39ab3a1fd273bda90cb5fa97e25.pdf</w:t>
        </w:r>
      </w:hyperlink>
    </w:p>
    <w:p w14:paraId="6B0D7CC7" w14:textId="1EC4808F" w:rsidR="007B24BE" w:rsidRDefault="00E827E6">
      <w:pPr>
        <w:pStyle w:val="CommentText"/>
      </w:pPr>
      <w:hyperlink r:id="rId2" w:history="1">
        <w:r w:rsidR="007B24BE">
          <w:rPr>
            <w:rStyle w:val="Hyperlink"/>
          </w:rPr>
          <w:t>https://www.cabdirect.org/cabdirect/abstract/19650304946</w:t>
        </w:r>
      </w:hyperlink>
    </w:p>
    <w:p w14:paraId="7A1AA176" w14:textId="0CDDD636" w:rsidR="007B24BE" w:rsidRDefault="007B24BE">
      <w:pPr>
        <w:pStyle w:val="CommentText"/>
      </w:pPr>
    </w:p>
    <w:p w14:paraId="545A8129" w14:textId="612596E4" w:rsidR="007B24BE" w:rsidRDefault="007B24BE">
      <w:pPr>
        <w:pStyle w:val="CommentText"/>
      </w:pPr>
    </w:p>
  </w:comment>
  <w:comment w:id="34" w:author="Scott, Eric R." w:date="2018-07-02T08:11:00Z" w:initials="SER">
    <w:p w14:paraId="79B4F977" w14:textId="28570182" w:rsidR="00367C82" w:rsidRDefault="00367C82">
      <w:pPr>
        <w:pStyle w:val="CommentText"/>
      </w:pPr>
      <w:r>
        <w:rPr>
          <w:rStyle w:val="CommentReference"/>
        </w:rPr>
        <w:annotationRef/>
      </w:r>
      <w:r>
        <w:t>Could be a higher impact factor/ better citation</w:t>
      </w:r>
    </w:p>
  </w:comment>
  <w:comment w:id="36" w:author="Natalie Kerr" w:date="2019-04-05T11:48:00Z" w:initials="NK">
    <w:p w14:paraId="0B1A9F23" w14:textId="118E2513" w:rsidR="00E42DFB" w:rsidRDefault="00E42DFB">
      <w:pPr>
        <w:pStyle w:val="CommentText"/>
      </w:pPr>
      <w:r>
        <w:rPr>
          <w:rStyle w:val="CommentReference"/>
        </w:rPr>
        <w:annotationRef/>
      </w:r>
      <w:r>
        <w:t>Example?</w:t>
      </w:r>
    </w:p>
  </w:comment>
  <w:comment w:id="41" w:author="Natalie Kerr" w:date="2019-04-05T11:47:00Z" w:initials="NK">
    <w:p w14:paraId="5B6EF936" w14:textId="4610BC75" w:rsidR="00E42DFB" w:rsidRDefault="00E42DFB">
      <w:pPr>
        <w:pStyle w:val="CommentText"/>
      </w:pPr>
      <w:r>
        <w:rPr>
          <w:rStyle w:val="CommentReference"/>
        </w:rPr>
        <w:annotationRef/>
      </w:r>
      <w:r>
        <w:t>How is this relevant? How does describing multivariate data differ from multivariate stats?</w:t>
      </w:r>
    </w:p>
  </w:comment>
  <w:comment w:id="44" w:author="Natalie Kerr" w:date="2019-04-05T11:49:00Z" w:initials="NK">
    <w:p w14:paraId="79077AAE" w14:textId="1D4D0D58" w:rsidR="00E42DFB" w:rsidRDefault="00E42DFB">
      <w:pPr>
        <w:pStyle w:val="CommentText"/>
      </w:pPr>
      <w:r>
        <w:rPr>
          <w:rStyle w:val="CommentReference"/>
        </w:rPr>
        <w:annotationRef/>
      </w:r>
      <w:r>
        <w:t xml:space="preserve">Maybe briefly explain PCA before saying how people use it. </w:t>
      </w:r>
    </w:p>
  </w:comment>
  <w:comment w:id="43" w:author="Natalie Kerr" w:date="2019-04-10T15:18:00Z" w:initials="NK">
    <w:p w14:paraId="64A0E85B" w14:textId="66E9006C" w:rsidR="00C9131E" w:rsidRDefault="00C9131E">
      <w:pPr>
        <w:pStyle w:val="CommentText"/>
      </w:pPr>
      <w:r>
        <w:rPr>
          <w:rStyle w:val="CommentReference"/>
        </w:rPr>
        <w:annotationRef/>
      </w:r>
      <w:r>
        <w:t xml:space="preserve">Break this down more simply, like you did in your talk. Explain latent variable etc. </w:t>
      </w:r>
    </w:p>
  </w:comment>
  <w:comment w:id="46" w:author="Natalie Kerr" w:date="2019-04-10T11:50:00Z" w:initials="NK">
    <w:p w14:paraId="17F79B84" w14:textId="740FA103" w:rsidR="007F08CF" w:rsidRDefault="007F08CF">
      <w:pPr>
        <w:pStyle w:val="CommentText"/>
      </w:pPr>
      <w:r>
        <w:rPr>
          <w:rStyle w:val="CommentReference"/>
        </w:rPr>
        <w:annotationRef/>
      </w:r>
      <w:bookmarkStart w:id="47" w:name="_GoBack"/>
      <w:bookmarkEnd w:id="47"/>
      <w:r>
        <w:t xml:space="preserve">First mention of “axes” might be worth explaining that. </w:t>
      </w:r>
    </w:p>
  </w:comment>
  <w:comment w:id="65" w:author="Natalie Kerr" w:date="2019-04-10T11:20:00Z" w:initials="NK">
    <w:p w14:paraId="4615830C" w14:textId="350E039E" w:rsidR="008723F7" w:rsidRDefault="008723F7">
      <w:pPr>
        <w:pStyle w:val="CommentText"/>
      </w:pPr>
      <w:r>
        <w:rPr>
          <w:rStyle w:val="CommentReference"/>
        </w:rPr>
        <w:annotationRef/>
      </w:r>
      <w:r>
        <w:t xml:space="preserve">I think you should have this as part of the previous paragraph, maybe? </w:t>
      </w:r>
    </w:p>
  </w:comment>
  <w:comment w:id="67" w:author="Natalie Kerr" w:date="2019-04-10T11:21:00Z" w:initials="NK">
    <w:p w14:paraId="6E6EC5F4" w14:textId="6490F572" w:rsidR="008723F7" w:rsidRDefault="008723F7">
      <w:pPr>
        <w:pStyle w:val="CommentText"/>
      </w:pPr>
      <w:r>
        <w:rPr>
          <w:rStyle w:val="CommentReference"/>
        </w:rPr>
        <w:annotationRef/>
      </w:r>
      <w:r>
        <w:t>Should this be caps?</w:t>
      </w:r>
    </w:p>
  </w:comment>
  <w:comment w:id="68" w:author="Natalie Kerr" w:date="2019-04-10T11:30:00Z" w:initials="NK">
    <w:p w14:paraId="1D821CE7" w14:textId="779298DE" w:rsidR="003E75E8" w:rsidRDefault="003E75E8">
      <w:pPr>
        <w:pStyle w:val="CommentText"/>
      </w:pPr>
      <w:r>
        <w:rPr>
          <w:rStyle w:val="CommentReference"/>
        </w:rPr>
        <w:annotationRef/>
      </w:r>
      <w:r>
        <w:t>Can you describe why these challenges are exclusive to only supervised approaches?</w:t>
      </w:r>
    </w:p>
  </w:comment>
  <w:comment w:id="70" w:author="Natalie Kerr" w:date="2019-04-10T11:54:00Z" w:initials="NK">
    <w:p w14:paraId="6956F886" w14:textId="7BE72465" w:rsidR="007F08CF" w:rsidRDefault="007F08CF">
      <w:pPr>
        <w:pStyle w:val="CommentText"/>
      </w:pPr>
      <w:r>
        <w:rPr>
          <w:rStyle w:val="CommentReference"/>
        </w:rPr>
        <w:annotationRef/>
      </w:r>
      <w:r>
        <w:t xml:space="preserve">Not sure if this is correct. </w:t>
      </w:r>
    </w:p>
  </w:comment>
  <w:comment w:id="74" w:author="Natalie Kerr" w:date="2019-04-10T11:31:00Z" w:initials="NK">
    <w:p w14:paraId="13A42507" w14:textId="18957DA9" w:rsidR="003E75E8" w:rsidRDefault="003E75E8">
      <w:pPr>
        <w:pStyle w:val="CommentText"/>
      </w:pPr>
      <w:r>
        <w:rPr>
          <w:rStyle w:val="CommentReference"/>
        </w:rPr>
        <w:annotationRef/>
      </w:r>
      <w:r>
        <w:t>I would be consistent with your use of response/dependent and predictor/independent variable</w:t>
      </w:r>
    </w:p>
  </w:comment>
  <w:comment w:id="86" w:author="Natalie Kerr" w:date="2019-04-10T15:09:00Z" w:initials="NK">
    <w:p w14:paraId="2F8FC292" w14:textId="77777777" w:rsidR="00C9131E" w:rsidRDefault="00C9131E">
      <w:pPr>
        <w:pStyle w:val="CommentText"/>
      </w:pPr>
      <w:r>
        <w:rPr>
          <w:rStyle w:val="CommentReference"/>
        </w:rPr>
        <w:annotationRef/>
      </w:r>
      <w:r>
        <w:t xml:space="preserve">You made this clear in your talk, but I did not understand this here. </w:t>
      </w:r>
    </w:p>
    <w:p w14:paraId="56C0AA90" w14:textId="77777777" w:rsidR="00C9131E" w:rsidRDefault="00C9131E">
      <w:pPr>
        <w:pStyle w:val="CommentText"/>
      </w:pPr>
    </w:p>
    <w:p w14:paraId="6C9F8A3E" w14:textId="5A2E9F23" w:rsidR="00C9131E" w:rsidRDefault="00C9131E">
      <w:pPr>
        <w:pStyle w:val="CommentText"/>
      </w:pPr>
      <w:r>
        <w:t xml:space="preserve">I like your figure on your “describing multivariate data” slide with leaves. And your example with elevation. I would have these in your paper! </w:t>
      </w:r>
    </w:p>
  </w:comment>
  <w:comment w:id="96" w:author="Natalie Kerr" w:date="2019-04-10T12:13:00Z" w:initials="NK">
    <w:p w14:paraId="3BDFA915" w14:textId="36BAB6C2" w:rsidR="0089252E" w:rsidRDefault="0089252E">
      <w:pPr>
        <w:pStyle w:val="CommentText"/>
      </w:pPr>
      <w:r>
        <w:rPr>
          <w:rStyle w:val="CommentReference"/>
        </w:rPr>
        <w:annotationRef/>
      </w:r>
      <w:r>
        <w:t xml:space="preserve">I think it would be useful to have some textbook references throughout, so that people can read more about all these approaches. </w:t>
      </w:r>
    </w:p>
  </w:comment>
  <w:comment w:id="103" w:author="Natalie Kerr" w:date="2019-04-10T12:12:00Z" w:initials="NK">
    <w:p w14:paraId="3FB9937F" w14:textId="14E9A8C7" w:rsidR="0089252E" w:rsidRDefault="0089252E">
      <w:pPr>
        <w:pStyle w:val="CommentText"/>
      </w:pPr>
      <w:r>
        <w:rPr>
          <w:rStyle w:val="CommentReference"/>
        </w:rPr>
        <w:annotationRef/>
      </w:r>
      <w:r>
        <w:t xml:space="preserve">Sentence was super long. Breakup into two sentences. </w:t>
      </w:r>
    </w:p>
  </w:comment>
  <w:comment w:id="111" w:author="Natalie Kerr" w:date="2019-04-10T12:22:00Z" w:initials="NK">
    <w:p w14:paraId="5680D799" w14:textId="655095C9" w:rsidR="000B4D28" w:rsidRDefault="000B4D28">
      <w:pPr>
        <w:pStyle w:val="CommentText"/>
      </w:pPr>
      <w:r>
        <w:rPr>
          <w:rStyle w:val="CommentReference"/>
        </w:rPr>
        <w:annotationRef/>
      </w:r>
      <w:proofErr w:type="gramStart"/>
      <w:r>
        <w:t>So</w:t>
      </w:r>
      <w:proofErr w:type="gramEnd"/>
      <w:r>
        <w:t xml:space="preserve"> one using a common axes (called LES) to ask questions… while you said I just want to know how rainfall and temp might influence some leaf traits.  </w:t>
      </w:r>
    </w:p>
  </w:comment>
  <w:comment w:id="112" w:author="Natalie Kerr" w:date="2019-04-10T12:23:00Z" w:initials="NK">
    <w:p w14:paraId="75D1257A" w14:textId="00323FDE" w:rsidR="000B4D28" w:rsidRDefault="000B4D28">
      <w:pPr>
        <w:pStyle w:val="CommentText"/>
      </w:pPr>
      <w:r>
        <w:rPr>
          <w:rStyle w:val="CommentReference"/>
        </w:rPr>
        <w:annotationRef/>
      </w:r>
      <w:r>
        <w:t xml:space="preserve">Can you answer this question using PCA? Is it that you are separating out the leaf traits? And understanding the effect on them independently, versus a multidimensional space of response (e.g. LES). </w:t>
      </w:r>
    </w:p>
  </w:comment>
  <w:comment w:id="113" w:author="Natalie Kerr" w:date="2019-04-10T12:28:00Z" w:initials="NK">
    <w:p w14:paraId="618999A6" w14:textId="23F2D6E1" w:rsidR="0058278C" w:rsidRDefault="0058278C">
      <w:pPr>
        <w:pStyle w:val="CommentText"/>
      </w:pPr>
      <w:r>
        <w:rPr>
          <w:rStyle w:val="CommentReference"/>
        </w:rPr>
        <w:annotationRef/>
      </w:r>
      <w:r>
        <w:t xml:space="preserve">What about non-linear collinearity? </w:t>
      </w:r>
    </w:p>
  </w:comment>
  <w:comment w:id="115" w:author="Natalie Kerr" w:date="2019-04-10T12:29:00Z" w:initials="NK">
    <w:p w14:paraId="6403DE77" w14:textId="0A9AEC72" w:rsidR="0058278C" w:rsidRDefault="0058278C">
      <w:pPr>
        <w:pStyle w:val="CommentText"/>
      </w:pPr>
      <w:r>
        <w:rPr>
          <w:rStyle w:val="CommentReference"/>
        </w:rPr>
        <w:annotationRef/>
      </w:r>
      <w:r>
        <w:t xml:space="preserve">Then from now on, you can use this notation. </w:t>
      </w:r>
    </w:p>
  </w:comment>
  <w:comment w:id="118" w:author="Natalie Kerr" w:date="2019-04-10T12:30:00Z" w:initials="NK">
    <w:p w14:paraId="11E68409" w14:textId="14ADA943" w:rsidR="0058278C" w:rsidRDefault="0058278C">
      <w:pPr>
        <w:pStyle w:val="CommentText"/>
      </w:pPr>
      <w:r>
        <w:rPr>
          <w:rStyle w:val="CommentReference"/>
        </w:rPr>
        <w:annotationRef/>
      </w:r>
      <w:r>
        <w:t xml:space="preserve">Only use a comma before a coordinating conjunction if it’s followed by an independent clause. </w:t>
      </w:r>
    </w:p>
  </w:comment>
  <w:comment w:id="119" w:author="Natalie Kerr" w:date="2019-04-10T12:34:00Z" w:initials="NK">
    <w:p w14:paraId="3295E57E" w14:textId="746BCCCE" w:rsidR="0058278C" w:rsidRDefault="0058278C">
      <w:pPr>
        <w:pStyle w:val="CommentText"/>
      </w:pPr>
      <w:r>
        <w:rPr>
          <w:rStyle w:val="CommentReference"/>
        </w:rPr>
        <w:annotationRef/>
      </w:r>
      <w:r>
        <w:t xml:space="preserve">Followed by an independent clause, so it needs a preceding comma. </w:t>
      </w:r>
    </w:p>
  </w:comment>
  <w:comment w:id="126" w:author="Natalie Kerr" w:date="2019-04-10T16:03:00Z" w:initials="NK">
    <w:p w14:paraId="4A58E0CE" w14:textId="1548F17E" w:rsidR="00763E08" w:rsidRDefault="00763E08">
      <w:pPr>
        <w:pStyle w:val="CommentText"/>
      </w:pPr>
      <w:r>
        <w:rPr>
          <w:rStyle w:val="CommentReference"/>
        </w:rPr>
        <w:annotationRef/>
      </w:r>
      <w:r>
        <w:t xml:space="preserve">Q2 represents the R2 value that is predicted for a new dataset. Explain this. </w:t>
      </w:r>
    </w:p>
  </w:comment>
  <w:comment w:id="134" w:author="Natalie Kerr" w:date="2019-04-10T12:41:00Z" w:initials="NK">
    <w:p w14:paraId="32951AB3" w14:textId="39AB0BFE" w:rsidR="005E4B68" w:rsidRDefault="005E4B68">
      <w:pPr>
        <w:pStyle w:val="CommentText"/>
      </w:pPr>
      <w:r>
        <w:rPr>
          <w:rStyle w:val="CommentReference"/>
        </w:rPr>
        <w:annotationRef/>
      </w:r>
      <w:r>
        <w:t>Did I intercept this right given my edits? You can have low predictive power without lack of overfitting?</w:t>
      </w:r>
    </w:p>
  </w:comment>
  <w:comment w:id="132" w:author="Natalie Kerr" w:date="2019-04-10T16:01:00Z" w:initials="NK">
    <w:p w14:paraId="3153C698" w14:textId="3A222100" w:rsidR="009545B3" w:rsidRDefault="009545B3">
      <w:pPr>
        <w:pStyle w:val="CommentText"/>
      </w:pPr>
      <w:r>
        <w:rPr>
          <w:rStyle w:val="CommentReference"/>
        </w:rPr>
        <w:annotationRef/>
      </w:r>
    </w:p>
  </w:comment>
  <w:comment w:id="146" w:author="Natalie Kerr" w:date="2019-04-10T12:44:00Z" w:initials="NK">
    <w:p w14:paraId="318FA7FC" w14:textId="159660B9" w:rsidR="005E4B68" w:rsidRDefault="005E4B68">
      <w:pPr>
        <w:pStyle w:val="CommentText"/>
      </w:pPr>
      <w:r>
        <w:rPr>
          <w:rStyle w:val="CommentReference"/>
        </w:rPr>
        <w:annotationRef/>
      </w:r>
      <w:r>
        <w:t xml:space="preserve">Try to avoid expletive construction. It is a pronoun, what is “it”? Expletive construction makes sentences more verbose that it needs to be.  </w:t>
      </w:r>
    </w:p>
  </w:comment>
  <w:comment w:id="147" w:author="Natalie Kerr" w:date="2019-04-10T12:47:00Z" w:initials="NK">
    <w:p w14:paraId="4992F98F" w14:textId="5A6C9F94" w:rsidR="005E4B68" w:rsidRDefault="005E4B68">
      <w:pPr>
        <w:pStyle w:val="CommentText"/>
      </w:pPr>
      <w:r>
        <w:rPr>
          <w:rStyle w:val="CommentReference"/>
        </w:rPr>
        <w:annotationRef/>
      </w:r>
      <w:r>
        <w:t xml:space="preserve">Same here about expletive construction. </w:t>
      </w:r>
    </w:p>
  </w:comment>
  <w:comment w:id="156" w:author="Natalie Kerr" w:date="2019-04-10T12:48:00Z" w:initials="NK">
    <w:p w14:paraId="6BB5D394" w14:textId="5963D558" w:rsidR="00A90958" w:rsidRDefault="00A90958">
      <w:pPr>
        <w:pStyle w:val="CommentText"/>
      </w:pPr>
      <w:r>
        <w:rPr>
          <w:rStyle w:val="CommentReference"/>
        </w:rPr>
        <w:annotationRef/>
      </w:r>
      <w:r>
        <w:t>Introductory clauses need commas</w:t>
      </w:r>
    </w:p>
  </w:comment>
  <w:comment w:id="159" w:author="Natalie Kerr" w:date="2019-04-10T12:52:00Z" w:initials="NK">
    <w:p w14:paraId="2DE211F5" w14:textId="1291A757" w:rsidR="00A90958" w:rsidRDefault="00A90958">
      <w:pPr>
        <w:pStyle w:val="CommentText"/>
      </w:pPr>
      <w:r>
        <w:rPr>
          <w:rStyle w:val="CommentReference"/>
        </w:rPr>
        <w:annotationRef/>
      </w:r>
      <w:r>
        <w:t xml:space="preserve">I prefer to just say this in parentheses (using </w:t>
      </w:r>
      <w:proofErr w:type="gramStart"/>
      <w:r>
        <w:t>package::</w:t>
      </w:r>
      <w:proofErr w:type="gramEnd"/>
      <w:r>
        <w:t>function in R, citation)</w:t>
      </w:r>
    </w:p>
  </w:comment>
  <w:comment w:id="167" w:author="Scott, Eric R. [2]" w:date="2019-03-04T13:47:00Z" w:initials="SER">
    <w:p w14:paraId="1710711F" w14:textId="4D31CD42" w:rsidR="00226066" w:rsidRDefault="00226066">
      <w:pPr>
        <w:pStyle w:val="CommentText"/>
      </w:pPr>
      <w:r>
        <w:rPr>
          <w:rStyle w:val="CommentReference"/>
        </w:rPr>
        <w:annotationRef/>
      </w:r>
      <w:r>
        <w:t xml:space="preserve">Elizabeth recommends using same criteria for both </w:t>
      </w:r>
      <w:r w:rsidR="00555A80">
        <w:t>PCA and PLS-DA since VIP is a relative score and performs poorly with too many predictor variables.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D6A86FE" w15:done="0"/>
  <w15:commentEx w15:paraId="243440DD" w15:done="0"/>
  <w15:commentEx w15:paraId="5B6423D8" w15:done="0"/>
  <w15:commentEx w15:paraId="545A8129" w15:done="0"/>
  <w15:commentEx w15:paraId="79B4F977" w15:done="0"/>
  <w15:commentEx w15:paraId="0B1A9F23" w15:done="0"/>
  <w15:commentEx w15:paraId="5B6EF936" w15:done="0"/>
  <w15:commentEx w15:paraId="79077AAE" w15:done="0"/>
  <w15:commentEx w15:paraId="64A0E85B" w15:done="0"/>
  <w15:commentEx w15:paraId="17F79B84" w15:done="0"/>
  <w15:commentEx w15:paraId="4615830C" w15:done="0"/>
  <w15:commentEx w15:paraId="6E6EC5F4" w15:done="0"/>
  <w15:commentEx w15:paraId="1D821CE7" w15:done="0"/>
  <w15:commentEx w15:paraId="6956F886" w15:done="0"/>
  <w15:commentEx w15:paraId="13A42507" w15:done="0"/>
  <w15:commentEx w15:paraId="6C9F8A3E" w15:done="0"/>
  <w15:commentEx w15:paraId="3BDFA915" w15:done="0"/>
  <w15:commentEx w15:paraId="3FB9937F" w15:done="0"/>
  <w15:commentEx w15:paraId="5680D799" w15:done="0"/>
  <w15:commentEx w15:paraId="75D1257A" w15:done="0"/>
  <w15:commentEx w15:paraId="618999A6" w15:done="0"/>
  <w15:commentEx w15:paraId="6403DE77" w15:done="0"/>
  <w15:commentEx w15:paraId="11E68409" w15:done="0"/>
  <w15:commentEx w15:paraId="3295E57E" w15:done="0"/>
  <w15:commentEx w15:paraId="4A58E0CE" w15:done="0"/>
  <w15:commentEx w15:paraId="32951AB3" w15:done="0"/>
  <w15:commentEx w15:paraId="3153C698" w15:done="0"/>
  <w15:commentEx w15:paraId="318FA7FC" w15:done="0"/>
  <w15:commentEx w15:paraId="4992F98F" w15:done="0"/>
  <w15:commentEx w15:paraId="6BB5D394" w15:done="0"/>
  <w15:commentEx w15:paraId="2DE211F5" w15:done="0"/>
  <w15:commentEx w15:paraId="1710711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D6A86FE" w16cid:durableId="205889E0"/>
  <w16cid:commentId w16cid:paraId="243440DD" w16cid:durableId="2058897B"/>
  <w16cid:commentId w16cid:paraId="5B6423D8" w16cid:durableId="2051BFCE"/>
  <w16cid:commentId w16cid:paraId="545A8129" w16cid:durableId="2058468A"/>
  <w16cid:commentId w16cid:paraId="79B4F977" w16cid:durableId="1EE45C9F"/>
  <w16cid:commentId w16cid:paraId="0B1A9F23" w16cid:durableId="2051BF15"/>
  <w16cid:commentId w16cid:paraId="5B6EF936" w16cid:durableId="2051BEEF"/>
  <w16cid:commentId w16cid:paraId="79077AAE" w16cid:durableId="2051BF5C"/>
  <w16cid:commentId w16cid:paraId="64A0E85B" w16cid:durableId="205887B6"/>
  <w16cid:commentId w16cid:paraId="17F79B84" w16cid:durableId="20585704"/>
  <w16cid:commentId w16cid:paraId="4615830C" w16cid:durableId="20584FFF"/>
  <w16cid:commentId w16cid:paraId="6E6EC5F4" w16cid:durableId="20585049"/>
  <w16cid:commentId w16cid:paraId="1D821CE7" w16cid:durableId="20585254"/>
  <w16cid:commentId w16cid:paraId="6956F886" w16cid:durableId="205857D8"/>
  <w16cid:commentId w16cid:paraId="13A42507" w16cid:durableId="205852A9"/>
  <w16cid:commentId w16cid:paraId="6C9F8A3E" w16cid:durableId="205885A7"/>
  <w16cid:commentId w16cid:paraId="3BDFA915" w16cid:durableId="20585C55"/>
  <w16cid:commentId w16cid:paraId="3FB9937F" w16cid:durableId="20585C33"/>
  <w16cid:commentId w16cid:paraId="5680D799" w16cid:durableId="20585E87"/>
  <w16cid:commentId w16cid:paraId="75D1257A" w16cid:durableId="20585EC8"/>
  <w16cid:commentId w16cid:paraId="618999A6" w16cid:durableId="20585FEF"/>
  <w16cid:commentId w16cid:paraId="6403DE77" w16cid:durableId="20586046"/>
  <w16cid:commentId w16cid:paraId="11E68409" w16cid:durableId="2058607F"/>
  <w16cid:commentId w16cid:paraId="3295E57E" w16cid:durableId="20586148"/>
  <w16cid:commentId w16cid:paraId="4A58E0CE" w16cid:durableId="20589235"/>
  <w16cid:commentId w16cid:paraId="32951AB3" w16cid:durableId="205862DE"/>
  <w16cid:commentId w16cid:paraId="3153C698" w16cid:durableId="205891D9"/>
  <w16cid:commentId w16cid:paraId="318FA7FC" w16cid:durableId="205863C9"/>
  <w16cid:commentId w16cid:paraId="4992F98F" w16cid:durableId="20586445"/>
  <w16cid:commentId w16cid:paraId="6BB5D394" w16cid:durableId="205864A8"/>
  <w16cid:commentId w16cid:paraId="2DE211F5" w16cid:durableId="205865A9"/>
  <w16cid:commentId w16cid:paraId="1710711F" w16cid:durableId="2027AAD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93D385" w14:textId="77777777" w:rsidR="00E827E6" w:rsidRDefault="00E827E6">
      <w:pPr>
        <w:spacing w:after="0"/>
      </w:pPr>
      <w:r>
        <w:separator/>
      </w:r>
    </w:p>
  </w:endnote>
  <w:endnote w:type="continuationSeparator" w:id="0">
    <w:p w14:paraId="70718CF5" w14:textId="77777777" w:rsidR="00E827E6" w:rsidRDefault="00E827E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D9AE4E" w14:textId="77777777" w:rsidR="00E827E6" w:rsidRDefault="00E827E6">
      <w:r>
        <w:separator/>
      </w:r>
    </w:p>
  </w:footnote>
  <w:footnote w:type="continuationSeparator" w:id="0">
    <w:p w14:paraId="07743205" w14:textId="77777777" w:rsidR="00E827E6" w:rsidRDefault="00E827E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20572E5"/>
    <w:multiLevelType w:val="multilevel"/>
    <w:tmpl w:val="F3083D9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B04078DA"/>
    <w:multiLevelType w:val="multilevel"/>
    <w:tmpl w:val="7BC0FD7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7F69BA"/>
    <w:multiLevelType w:val="multilevel"/>
    <w:tmpl w:val="591282D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FFFFFF7C"/>
    <w:multiLevelType w:val="singleLevel"/>
    <w:tmpl w:val="270081BC"/>
    <w:lvl w:ilvl="0">
      <w:start w:val="1"/>
      <w:numFmt w:val="decimal"/>
      <w:lvlText w:val="%1."/>
      <w:lvlJc w:val="left"/>
      <w:pPr>
        <w:tabs>
          <w:tab w:val="num" w:pos="1800"/>
        </w:tabs>
        <w:ind w:left="1800" w:hanging="360"/>
      </w:pPr>
    </w:lvl>
  </w:abstractNum>
  <w:abstractNum w:abstractNumId="4" w15:restartNumberingAfterBreak="0">
    <w:nsid w:val="FFFFFF7D"/>
    <w:multiLevelType w:val="singleLevel"/>
    <w:tmpl w:val="7DCC8F50"/>
    <w:lvl w:ilvl="0">
      <w:start w:val="1"/>
      <w:numFmt w:val="decimal"/>
      <w:lvlText w:val="%1."/>
      <w:lvlJc w:val="left"/>
      <w:pPr>
        <w:tabs>
          <w:tab w:val="num" w:pos="1440"/>
        </w:tabs>
        <w:ind w:left="1440" w:hanging="360"/>
      </w:pPr>
    </w:lvl>
  </w:abstractNum>
  <w:abstractNum w:abstractNumId="5" w15:restartNumberingAfterBreak="0">
    <w:nsid w:val="FFFFFF7E"/>
    <w:multiLevelType w:val="singleLevel"/>
    <w:tmpl w:val="7A4420EE"/>
    <w:lvl w:ilvl="0">
      <w:start w:val="1"/>
      <w:numFmt w:val="decimal"/>
      <w:lvlText w:val="%1."/>
      <w:lvlJc w:val="left"/>
      <w:pPr>
        <w:tabs>
          <w:tab w:val="num" w:pos="1080"/>
        </w:tabs>
        <w:ind w:left="1080" w:hanging="360"/>
      </w:pPr>
    </w:lvl>
  </w:abstractNum>
  <w:abstractNum w:abstractNumId="6" w15:restartNumberingAfterBreak="0">
    <w:nsid w:val="FFFFFF7F"/>
    <w:multiLevelType w:val="singleLevel"/>
    <w:tmpl w:val="BE62446E"/>
    <w:lvl w:ilvl="0">
      <w:start w:val="1"/>
      <w:numFmt w:val="decimal"/>
      <w:lvlText w:val="%1."/>
      <w:lvlJc w:val="left"/>
      <w:pPr>
        <w:tabs>
          <w:tab w:val="num" w:pos="720"/>
        </w:tabs>
        <w:ind w:left="720" w:hanging="360"/>
      </w:pPr>
    </w:lvl>
  </w:abstractNum>
  <w:abstractNum w:abstractNumId="7" w15:restartNumberingAfterBreak="0">
    <w:nsid w:val="FFFFFF80"/>
    <w:multiLevelType w:val="singleLevel"/>
    <w:tmpl w:val="1960EC06"/>
    <w:lvl w:ilvl="0">
      <w:start w:val="1"/>
      <w:numFmt w:val="bullet"/>
      <w:lvlText w:val=""/>
      <w:lvlJc w:val="left"/>
      <w:pPr>
        <w:tabs>
          <w:tab w:val="num" w:pos="1800"/>
        </w:tabs>
        <w:ind w:left="1800" w:hanging="360"/>
      </w:pPr>
      <w:rPr>
        <w:rFonts w:ascii="Symbol" w:hAnsi="Symbol" w:hint="default"/>
      </w:rPr>
    </w:lvl>
  </w:abstractNum>
  <w:abstractNum w:abstractNumId="8" w15:restartNumberingAfterBreak="0">
    <w:nsid w:val="FFFFFF81"/>
    <w:multiLevelType w:val="singleLevel"/>
    <w:tmpl w:val="3B1AC6C4"/>
    <w:lvl w:ilvl="0">
      <w:start w:val="1"/>
      <w:numFmt w:val="bullet"/>
      <w:lvlText w:val=""/>
      <w:lvlJc w:val="left"/>
      <w:pPr>
        <w:tabs>
          <w:tab w:val="num" w:pos="1440"/>
        </w:tabs>
        <w:ind w:left="1440" w:hanging="360"/>
      </w:pPr>
      <w:rPr>
        <w:rFonts w:ascii="Symbol" w:hAnsi="Symbol" w:hint="default"/>
      </w:rPr>
    </w:lvl>
  </w:abstractNum>
  <w:abstractNum w:abstractNumId="9" w15:restartNumberingAfterBreak="0">
    <w:nsid w:val="FFFFFF82"/>
    <w:multiLevelType w:val="singleLevel"/>
    <w:tmpl w:val="D16EE2D4"/>
    <w:lvl w:ilvl="0">
      <w:start w:val="1"/>
      <w:numFmt w:val="bullet"/>
      <w:lvlText w:val=""/>
      <w:lvlJc w:val="left"/>
      <w:pPr>
        <w:tabs>
          <w:tab w:val="num" w:pos="1080"/>
        </w:tabs>
        <w:ind w:left="1080" w:hanging="360"/>
      </w:pPr>
      <w:rPr>
        <w:rFonts w:ascii="Symbol" w:hAnsi="Symbol" w:hint="default"/>
      </w:rPr>
    </w:lvl>
  </w:abstractNum>
  <w:abstractNum w:abstractNumId="10" w15:restartNumberingAfterBreak="0">
    <w:nsid w:val="FFFFFF83"/>
    <w:multiLevelType w:val="singleLevel"/>
    <w:tmpl w:val="9C26E3D4"/>
    <w:lvl w:ilvl="0">
      <w:start w:val="1"/>
      <w:numFmt w:val="bullet"/>
      <w:lvlText w:val=""/>
      <w:lvlJc w:val="left"/>
      <w:pPr>
        <w:tabs>
          <w:tab w:val="num" w:pos="720"/>
        </w:tabs>
        <w:ind w:left="720" w:hanging="360"/>
      </w:pPr>
      <w:rPr>
        <w:rFonts w:ascii="Symbol" w:hAnsi="Symbol" w:hint="default"/>
      </w:rPr>
    </w:lvl>
  </w:abstractNum>
  <w:abstractNum w:abstractNumId="11" w15:restartNumberingAfterBreak="0">
    <w:nsid w:val="FFFFFF88"/>
    <w:multiLevelType w:val="singleLevel"/>
    <w:tmpl w:val="87E29038"/>
    <w:lvl w:ilvl="0">
      <w:start w:val="1"/>
      <w:numFmt w:val="decimal"/>
      <w:lvlText w:val="%1."/>
      <w:lvlJc w:val="left"/>
      <w:pPr>
        <w:tabs>
          <w:tab w:val="num" w:pos="360"/>
        </w:tabs>
        <w:ind w:left="360" w:hanging="360"/>
      </w:pPr>
    </w:lvl>
  </w:abstractNum>
  <w:abstractNum w:abstractNumId="12" w15:restartNumberingAfterBreak="0">
    <w:nsid w:val="FFFFFF89"/>
    <w:multiLevelType w:val="singleLevel"/>
    <w:tmpl w:val="C57E0D00"/>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0CA83F22"/>
    <w:multiLevelType w:val="hybridMultilevel"/>
    <w:tmpl w:val="9F2853AA"/>
    <w:lvl w:ilvl="0" w:tplc="86365998">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441151E"/>
    <w:multiLevelType w:val="hybridMultilevel"/>
    <w:tmpl w:val="A6EC5974"/>
    <w:lvl w:ilvl="0" w:tplc="A9862DC8">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85C3200"/>
    <w:multiLevelType w:val="multilevel"/>
    <w:tmpl w:val="0EA04B2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6" w15:restartNumberingAfterBreak="0">
    <w:nsid w:val="3A163024"/>
    <w:multiLevelType w:val="hybridMultilevel"/>
    <w:tmpl w:val="10640C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0E67E3B"/>
    <w:multiLevelType w:val="hybridMultilevel"/>
    <w:tmpl w:val="C590D3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8B50AA8"/>
    <w:multiLevelType w:val="hybridMultilevel"/>
    <w:tmpl w:val="AD5AD7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8B74BF9"/>
    <w:multiLevelType w:val="hybridMultilevel"/>
    <w:tmpl w:val="C7301D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5"/>
  </w:num>
  <w:num w:numId="3">
    <w:abstractNumId w:val="1"/>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1"/>
  </w:num>
  <w:num w:numId="6">
    <w:abstractNumId w:val="3"/>
  </w:num>
  <w:num w:numId="7">
    <w:abstractNumId w:val="4"/>
  </w:num>
  <w:num w:numId="8">
    <w:abstractNumId w:val="5"/>
  </w:num>
  <w:num w:numId="9">
    <w:abstractNumId w:val="6"/>
  </w:num>
  <w:num w:numId="10">
    <w:abstractNumId w:val="11"/>
  </w:num>
  <w:num w:numId="11">
    <w:abstractNumId w:val="7"/>
  </w:num>
  <w:num w:numId="12">
    <w:abstractNumId w:val="8"/>
  </w:num>
  <w:num w:numId="13">
    <w:abstractNumId w:val="9"/>
  </w:num>
  <w:num w:numId="14">
    <w:abstractNumId w:val="10"/>
  </w:num>
  <w:num w:numId="15">
    <w:abstractNumId w:val="12"/>
  </w:num>
  <w:num w:numId="16">
    <w:abstractNumId w:val="16"/>
  </w:num>
  <w:num w:numId="17">
    <w:abstractNumId w:val="19"/>
  </w:num>
  <w:num w:numId="18">
    <w:abstractNumId w:val="18"/>
  </w:num>
  <w:num w:numId="19">
    <w:abstractNumId w:val="17"/>
  </w:num>
  <w:num w:numId="20">
    <w:abstractNumId w:val="14"/>
  </w:num>
  <w:num w:numId="21">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Natalie Kerr">
    <w15:presenceInfo w15:providerId="Windows Live" w15:userId="144d476e80d2011b"/>
  </w15:person>
  <w15:person w15:author="Scott, Eric R.">
    <w15:presenceInfo w15:providerId="Windows Live" w15:userId="fe4623f8-75d7-4959-8c7e-ae3f4972eaac"/>
  </w15:person>
  <w15:person w15:author="Scott, Eric R. [2]">
    <w15:presenceInfo w15:providerId="AD" w15:userId="S::escott03@tufts.edu::fe4623f8-75d7-4959-8c7e-ae3f4972eaa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007E9"/>
    <w:rsid w:val="0000422E"/>
    <w:rsid w:val="00011C8B"/>
    <w:rsid w:val="0002229B"/>
    <w:rsid w:val="00023E52"/>
    <w:rsid w:val="00031CCE"/>
    <w:rsid w:val="00060634"/>
    <w:rsid w:val="000B4D28"/>
    <w:rsid w:val="000C3478"/>
    <w:rsid w:val="000C7CB5"/>
    <w:rsid w:val="000D2458"/>
    <w:rsid w:val="0010419D"/>
    <w:rsid w:val="001146E8"/>
    <w:rsid w:val="0011680E"/>
    <w:rsid w:val="001377F0"/>
    <w:rsid w:val="00144973"/>
    <w:rsid w:val="001503CE"/>
    <w:rsid w:val="0016117E"/>
    <w:rsid w:val="0016186D"/>
    <w:rsid w:val="001668E5"/>
    <w:rsid w:val="001756EC"/>
    <w:rsid w:val="0018671C"/>
    <w:rsid w:val="00190643"/>
    <w:rsid w:val="00191559"/>
    <w:rsid w:val="001A5F25"/>
    <w:rsid w:val="001A74DB"/>
    <w:rsid w:val="001C08D2"/>
    <w:rsid w:val="001C2C57"/>
    <w:rsid w:val="001C71B8"/>
    <w:rsid w:val="001E04DB"/>
    <w:rsid w:val="001F37AC"/>
    <w:rsid w:val="001F499F"/>
    <w:rsid w:val="001F5A26"/>
    <w:rsid w:val="00213B77"/>
    <w:rsid w:val="00217FB9"/>
    <w:rsid w:val="00224800"/>
    <w:rsid w:val="00226066"/>
    <w:rsid w:val="002519C9"/>
    <w:rsid w:val="00251F50"/>
    <w:rsid w:val="00255993"/>
    <w:rsid w:val="00257735"/>
    <w:rsid w:val="00275108"/>
    <w:rsid w:val="00292305"/>
    <w:rsid w:val="002B04D6"/>
    <w:rsid w:val="002B216C"/>
    <w:rsid w:val="002D23BB"/>
    <w:rsid w:val="00301C98"/>
    <w:rsid w:val="003158C8"/>
    <w:rsid w:val="00317B15"/>
    <w:rsid w:val="00326C22"/>
    <w:rsid w:val="003340AB"/>
    <w:rsid w:val="00363FDC"/>
    <w:rsid w:val="00367C82"/>
    <w:rsid w:val="00393E1C"/>
    <w:rsid w:val="003A0F24"/>
    <w:rsid w:val="003A3887"/>
    <w:rsid w:val="003B60BF"/>
    <w:rsid w:val="003E75E8"/>
    <w:rsid w:val="004131C0"/>
    <w:rsid w:val="004215D2"/>
    <w:rsid w:val="00430728"/>
    <w:rsid w:val="00433330"/>
    <w:rsid w:val="00437C83"/>
    <w:rsid w:val="00441AFF"/>
    <w:rsid w:val="00442C6E"/>
    <w:rsid w:val="0044706E"/>
    <w:rsid w:val="00450349"/>
    <w:rsid w:val="00452CFE"/>
    <w:rsid w:val="00453AF3"/>
    <w:rsid w:val="00462571"/>
    <w:rsid w:val="00484B1D"/>
    <w:rsid w:val="00485361"/>
    <w:rsid w:val="0048778F"/>
    <w:rsid w:val="00497837"/>
    <w:rsid w:val="004A40EB"/>
    <w:rsid w:val="004C3C6B"/>
    <w:rsid w:val="004D4BCE"/>
    <w:rsid w:val="004E29B3"/>
    <w:rsid w:val="004F7027"/>
    <w:rsid w:val="005152ED"/>
    <w:rsid w:val="00516AFB"/>
    <w:rsid w:val="00535647"/>
    <w:rsid w:val="00550B49"/>
    <w:rsid w:val="00552F34"/>
    <w:rsid w:val="00555A80"/>
    <w:rsid w:val="00556ADB"/>
    <w:rsid w:val="005622CE"/>
    <w:rsid w:val="00580EE4"/>
    <w:rsid w:val="0058278C"/>
    <w:rsid w:val="00590D07"/>
    <w:rsid w:val="005916EF"/>
    <w:rsid w:val="005A7CE9"/>
    <w:rsid w:val="005B0704"/>
    <w:rsid w:val="005B7138"/>
    <w:rsid w:val="005D3375"/>
    <w:rsid w:val="005D3983"/>
    <w:rsid w:val="005E4B68"/>
    <w:rsid w:val="005E58AB"/>
    <w:rsid w:val="005E5946"/>
    <w:rsid w:val="005F687C"/>
    <w:rsid w:val="00604AA8"/>
    <w:rsid w:val="00621F92"/>
    <w:rsid w:val="00632140"/>
    <w:rsid w:val="00632E43"/>
    <w:rsid w:val="0064107D"/>
    <w:rsid w:val="00645C36"/>
    <w:rsid w:val="0065198D"/>
    <w:rsid w:val="006544EF"/>
    <w:rsid w:val="0066160A"/>
    <w:rsid w:val="00684DC5"/>
    <w:rsid w:val="0068651E"/>
    <w:rsid w:val="00691785"/>
    <w:rsid w:val="006A3824"/>
    <w:rsid w:val="006E33FE"/>
    <w:rsid w:val="006E569C"/>
    <w:rsid w:val="007174F2"/>
    <w:rsid w:val="00720566"/>
    <w:rsid w:val="00726243"/>
    <w:rsid w:val="00732214"/>
    <w:rsid w:val="0073645D"/>
    <w:rsid w:val="00750ADD"/>
    <w:rsid w:val="00763E08"/>
    <w:rsid w:val="00763EAF"/>
    <w:rsid w:val="00784D58"/>
    <w:rsid w:val="00785AB2"/>
    <w:rsid w:val="007A3486"/>
    <w:rsid w:val="007B24BE"/>
    <w:rsid w:val="007D27F7"/>
    <w:rsid w:val="007D5F46"/>
    <w:rsid w:val="007F08CF"/>
    <w:rsid w:val="007F1BD2"/>
    <w:rsid w:val="007F694D"/>
    <w:rsid w:val="00802A09"/>
    <w:rsid w:val="00802A62"/>
    <w:rsid w:val="00826C2C"/>
    <w:rsid w:val="0083131C"/>
    <w:rsid w:val="008362A4"/>
    <w:rsid w:val="008723F7"/>
    <w:rsid w:val="00875959"/>
    <w:rsid w:val="0089252E"/>
    <w:rsid w:val="008A2E27"/>
    <w:rsid w:val="008C2E3E"/>
    <w:rsid w:val="008D6863"/>
    <w:rsid w:val="008E0CA0"/>
    <w:rsid w:val="008E24D4"/>
    <w:rsid w:val="008E68BD"/>
    <w:rsid w:val="00906B0C"/>
    <w:rsid w:val="00942EBD"/>
    <w:rsid w:val="00953F83"/>
    <w:rsid w:val="009545B3"/>
    <w:rsid w:val="00984218"/>
    <w:rsid w:val="009952E6"/>
    <w:rsid w:val="009B10BD"/>
    <w:rsid w:val="009B1C7C"/>
    <w:rsid w:val="009C0862"/>
    <w:rsid w:val="009C1900"/>
    <w:rsid w:val="009D0673"/>
    <w:rsid w:val="009D57FF"/>
    <w:rsid w:val="009D76E6"/>
    <w:rsid w:val="009E18A0"/>
    <w:rsid w:val="00A0073C"/>
    <w:rsid w:val="00A00F4C"/>
    <w:rsid w:val="00A0743D"/>
    <w:rsid w:val="00A15DA5"/>
    <w:rsid w:val="00A166D9"/>
    <w:rsid w:val="00A55E4B"/>
    <w:rsid w:val="00A563F1"/>
    <w:rsid w:val="00A636CA"/>
    <w:rsid w:val="00A71442"/>
    <w:rsid w:val="00A716B7"/>
    <w:rsid w:val="00A753DC"/>
    <w:rsid w:val="00A90958"/>
    <w:rsid w:val="00A97650"/>
    <w:rsid w:val="00AA61C7"/>
    <w:rsid w:val="00AA6996"/>
    <w:rsid w:val="00AE1D74"/>
    <w:rsid w:val="00AE1E1E"/>
    <w:rsid w:val="00AE25E9"/>
    <w:rsid w:val="00AF1172"/>
    <w:rsid w:val="00B1049E"/>
    <w:rsid w:val="00B12F2E"/>
    <w:rsid w:val="00B1379D"/>
    <w:rsid w:val="00B14363"/>
    <w:rsid w:val="00B164EB"/>
    <w:rsid w:val="00B166A7"/>
    <w:rsid w:val="00B16BB0"/>
    <w:rsid w:val="00B20987"/>
    <w:rsid w:val="00B61A5E"/>
    <w:rsid w:val="00B63F7C"/>
    <w:rsid w:val="00B771F5"/>
    <w:rsid w:val="00B86B75"/>
    <w:rsid w:val="00B87AED"/>
    <w:rsid w:val="00BA0862"/>
    <w:rsid w:val="00BC48D5"/>
    <w:rsid w:val="00BD1B4F"/>
    <w:rsid w:val="00BD50F2"/>
    <w:rsid w:val="00BE6A21"/>
    <w:rsid w:val="00C054D3"/>
    <w:rsid w:val="00C12A08"/>
    <w:rsid w:val="00C36279"/>
    <w:rsid w:val="00C5078A"/>
    <w:rsid w:val="00C50D52"/>
    <w:rsid w:val="00C642C9"/>
    <w:rsid w:val="00C67D42"/>
    <w:rsid w:val="00C67F7A"/>
    <w:rsid w:val="00C7362E"/>
    <w:rsid w:val="00C9131E"/>
    <w:rsid w:val="00C94D92"/>
    <w:rsid w:val="00C9659D"/>
    <w:rsid w:val="00CA1D78"/>
    <w:rsid w:val="00CA4A35"/>
    <w:rsid w:val="00CB78CF"/>
    <w:rsid w:val="00CD4FB8"/>
    <w:rsid w:val="00D40114"/>
    <w:rsid w:val="00D60962"/>
    <w:rsid w:val="00D729C0"/>
    <w:rsid w:val="00D7637A"/>
    <w:rsid w:val="00D83106"/>
    <w:rsid w:val="00D97169"/>
    <w:rsid w:val="00DB0064"/>
    <w:rsid w:val="00DB20B9"/>
    <w:rsid w:val="00DD4AF1"/>
    <w:rsid w:val="00DE46B2"/>
    <w:rsid w:val="00DE5281"/>
    <w:rsid w:val="00DE7CA4"/>
    <w:rsid w:val="00E20913"/>
    <w:rsid w:val="00E256CD"/>
    <w:rsid w:val="00E315A3"/>
    <w:rsid w:val="00E42DFB"/>
    <w:rsid w:val="00E50AE8"/>
    <w:rsid w:val="00E81744"/>
    <w:rsid w:val="00E827E6"/>
    <w:rsid w:val="00E8290C"/>
    <w:rsid w:val="00E90CF7"/>
    <w:rsid w:val="00EF79A2"/>
    <w:rsid w:val="00F06C9A"/>
    <w:rsid w:val="00F10E1D"/>
    <w:rsid w:val="00F43EFB"/>
    <w:rsid w:val="00F44D3A"/>
    <w:rsid w:val="00F555C0"/>
    <w:rsid w:val="00F71450"/>
    <w:rsid w:val="00F9359E"/>
    <w:rsid w:val="00F95148"/>
    <w:rsid w:val="00FA73C9"/>
    <w:rsid w:val="00FB34B4"/>
    <w:rsid w:val="00FC5B1E"/>
    <w:rsid w:val="00FD74A8"/>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030C16"/>
  <w15:docId w15:val="{5421984A-F71A-A04B-852A-DA316E4DA0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BodyText"/>
    <w:link w:val="CaptionChar"/>
    <w:rsid w:val="006E33FE"/>
    <w:pPr>
      <w:ind w:left="720"/>
    </w:pPr>
    <w:rPr>
      <w:sz w:val="20"/>
      <w:szCs w:val="20"/>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rsid w:val="006E33FE"/>
    <w:rPr>
      <w:sz w:val="20"/>
      <w:szCs w:val="20"/>
    </w:rPr>
  </w:style>
  <w:style w:type="character" w:customStyle="1" w:styleId="VerbatimChar">
    <w:name w:val="Verbatim Char"/>
    <w:basedOn w:val="CaptionChar"/>
    <w:link w:val="SourceCode"/>
    <w:rPr>
      <w:rFonts w:ascii="Consolas" w:hAnsi="Consolas"/>
      <w:sz w:val="22"/>
      <w:szCs w:val="20"/>
    </w:rPr>
  </w:style>
  <w:style w:type="character" w:styleId="FootnoteReference">
    <w:name w:val="footnote reference"/>
    <w:basedOn w:val="CaptionChar"/>
    <w:rPr>
      <w:sz w:val="20"/>
      <w:szCs w:val="20"/>
      <w:vertAlign w:val="superscript"/>
    </w:rPr>
  </w:style>
  <w:style w:type="character" w:styleId="Hyperlink">
    <w:name w:val="Hyperlink"/>
    <w:basedOn w:val="CaptionChar"/>
    <w:rPr>
      <w:color w:val="4F81BD" w:themeColor="accent1"/>
      <w:sz w:val="20"/>
      <w:szCs w:val="20"/>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zCs w:val="20"/>
      <w:shd w:val="clear" w:color="auto" w:fill="F8F8F8"/>
    </w:rPr>
  </w:style>
  <w:style w:type="character" w:customStyle="1" w:styleId="DataTypeTok">
    <w:name w:val="DataTypeTok"/>
    <w:basedOn w:val="VerbatimChar"/>
    <w:rPr>
      <w:rFonts w:ascii="Consolas" w:hAnsi="Consolas"/>
      <w:color w:val="204A87"/>
      <w:sz w:val="22"/>
      <w:szCs w:val="20"/>
      <w:shd w:val="clear" w:color="auto" w:fill="F8F8F8"/>
    </w:rPr>
  </w:style>
  <w:style w:type="character" w:customStyle="1" w:styleId="DecValTok">
    <w:name w:val="DecValTok"/>
    <w:basedOn w:val="VerbatimChar"/>
    <w:rPr>
      <w:rFonts w:ascii="Consolas" w:hAnsi="Consolas"/>
      <w:color w:val="0000CF"/>
      <w:sz w:val="22"/>
      <w:szCs w:val="20"/>
      <w:shd w:val="clear" w:color="auto" w:fill="F8F8F8"/>
    </w:rPr>
  </w:style>
  <w:style w:type="character" w:customStyle="1" w:styleId="BaseNTok">
    <w:name w:val="BaseNTok"/>
    <w:basedOn w:val="VerbatimChar"/>
    <w:rPr>
      <w:rFonts w:ascii="Consolas" w:hAnsi="Consolas"/>
      <w:color w:val="0000CF"/>
      <w:sz w:val="22"/>
      <w:szCs w:val="20"/>
      <w:shd w:val="clear" w:color="auto" w:fill="F8F8F8"/>
    </w:rPr>
  </w:style>
  <w:style w:type="character" w:customStyle="1" w:styleId="FloatTok">
    <w:name w:val="FloatTok"/>
    <w:basedOn w:val="VerbatimChar"/>
    <w:rPr>
      <w:rFonts w:ascii="Consolas" w:hAnsi="Consolas"/>
      <w:color w:val="0000CF"/>
      <w:sz w:val="22"/>
      <w:szCs w:val="20"/>
      <w:shd w:val="clear" w:color="auto" w:fill="F8F8F8"/>
    </w:rPr>
  </w:style>
  <w:style w:type="character" w:customStyle="1" w:styleId="ConstantTok">
    <w:name w:val="ConstantTok"/>
    <w:basedOn w:val="VerbatimChar"/>
    <w:rPr>
      <w:rFonts w:ascii="Consolas" w:hAnsi="Consolas"/>
      <w:color w:val="000000"/>
      <w:sz w:val="22"/>
      <w:szCs w:val="20"/>
      <w:shd w:val="clear" w:color="auto" w:fill="F8F8F8"/>
    </w:rPr>
  </w:style>
  <w:style w:type="character" w:customStyle="1" w:styleId="CharTok">
    <w:name w:val="CharTok"/>
    <w:basedOn w:val="VerbatimChar"/>
    <w:rPr>
      <w:rFonts w:ascii="Consolas" w:hAnsi="Consolas"/>
      <w:color w:val="4E9A06"/>
      <w:sz w:val="22"/>
      <w:szCs w:val="20"/>
      <w:shd w:val="clear" w:color="auto" w:fill="F8F8F8"/>
    </w:rPr>
  </w:style>
  <w:style w:type="character" w:customStyle="1" w:styleId="SpecialCharTok">
    <w:name w:val="SpecialCharTok"/>
    <w:basedOn w:val="VerbatimChar"/>
    <w:rPr>
      <w:rFonts w:ascii="Consolas" w:hAnsi="Consolas"/>
      <w:color w:val="000000"/>
      <w:sz w:val="22"/>
      <w:szCs w:val="20"/>
      <w:shd w:val="clear" w:color="auto" w:fill="F8F8F8"/>
    </w:rPr>
  </w:style>
  <w:style w:type="character" w:customStyle="1" w:styleId="StringTok">
    <w:name w:val="StringTok"/>
    <w:basedOn w:val="VerbatimChar"/>
    <w:rPr>
      <w:rFonts w:ascii="Consolas" w:hAnsi="Consolas"/>
      <w:color w:val="4E9A06"/>
      <w:sz w:val="22"/>
      <w:szCs w:val="20"/>
      <w:shd w:val="clear" w:color="auto" w:fill="F8F8F8"/>
    </w:rPr>
  </w:style>
  <w:style w:type="character" w:customStyle="1" w:styleId="VerbatimStringTok">
    <w:name w:val="VerbatimStringTok"/>
    <w:basedOn w:val="VerbatimChar"/>
    <w:rPr>
      <w:rFonts w:ascii="Consolas" w:hAnsi="Consolas"/>
      <w:color w:val="4E9A06"/>
      <w:sz w:val="22"/>
      <w:szCs w:val="20"/>
      <w:shd w:val="clear" w:color="auto" w:fill="F8F8F8"/>
    </w:rPr>
  </w:style>
  <w:style w:type="character" w:customStyle="1" w:styleId="SpecialStringTok">
    <w:name w:val="SpecialStringTok"/>
    <w:basedOn w:val="VerbatimChar"/>
    <w:rPr>
      <w:rFonts w:ascii="Consolas" w:hAnsi="Consolas"/>
      <w:color w:val="4E9A06"/>
      <w:sz w:val="22"/>
      <w:szCs w:val="20"/>
      <w:shd w:val="clear" w:color="auto" w:fill="F8F8F8"/>
    </w:rPr>
  </w:style>
  <w:style w:type="character" w:customStyle="1" w:styleId="ImportTok">
    <w:name w:val="ImportTok"/>
    <w:basedOn w:val="VerbatimChar"/>
    <w:rPr>
      <w:rFonts w:ascii="Consolas" w:hAnsi="Consolas"/>
      <w:sz w:val="22"/>
      <w:szCs w:val="20"/>
      <w:shd w:val="clear" w:color="auto" w:fill="F8F8F8"/>
    </w:rPr>
  </w:style>
  <w:style w:type="character" w:customStyle="1" w:styleId="CommentTok">
    <w:name w:val="CommentTok"/>
    <w:basedOn w:val="VerbatimChar"/>
    <w:rPr>
      <w:rFonts w:ascii="Consolas" w:hAnsi="Consolas"/>
      <w:i/>
      <w:color w:val="8F5902"/>
      <w:sz w:val="22"/>
      <w:szCs w:val="20"/>
      <w:shd w:val="clear" w:color="auto" w:fill="F8F8F8"/>
    </w:rPr>
  </w:style>
  <w:style w:type="character" w:customStyle="1" w:styleId="DocumentationTok">
    <w:name w:val="DocumentationTok"/>
    <w:basedOn w:val="VerbatimChar"/>
    <w:rPr>
      <w:rFonts w:ascii="Consolas" w:hAnsi="Consolas"/>
      <w:b/>
      <w:i/>
      <w:color w:val="8F5902"/>
      <w:sz w:val="22"/>
      <w:szCs w:val="20"/>
      <w:shd w:val="clear" w:color="auto" w:fill="F8F8F8"/>
    </w:rPr>
  </w:style>
  <w:style w:type="character" w:customStyle="1" w:styleId="AnnotationTok">
    <w:name w:val="AnnotationTok"/>
    <w:basedOn w:val="VerbatimChar"/>
    <w:rPr>
      <w:rFonts w:ascii="Consolas" w:hAnsi="Consolas"/>
      <w:b/>
      <w:i/>
      <w:color w:val="8F5902"/>
      <w:sz w:val="22"/>
      <w:szCs w:val="20"/>
      <w:shd w:val="clear" w:color="auto" w:fill="F8F8F8"/>
    </w:rPr>
  </w:style>
  <w:style w:type="character" w:customStyle="1" w:styleId="CommentVarTok">
    <w:name w:val="CommentVarTok"/>
    <w:basedOn w:val="VerbatimChar"/>
    <w:rPr>
      <w:rFonts w:ascii="Consolas" w:hAnsi="Consolas"/>
      <w:b/>
      <w:i/>
      <w:color w:val="8F5902"/>
      <w:sz w:val="22"/>
      <w:szCs w:val="20"/>
      <w:shd w:val="clear" w:color="auto" w:fill="F8F8F8"/>
    </w:rPr>
  </w:style>
  <w:style w:type="character" w:customStyle="1" w:styleId="OtherTok">
    <w:name w:val="OtherTok"/>
    <w:basedOn w:val="VerbatimChar"/>
    <w:rPr>
      <w:rFonts w:ascii="Consolas" w:hAnsi="Consolas"/>
      <w:color w:val="8F5902"/>
      <w:sz w:val="22"/>
      <w:szCs w:val="20"/>
      <w:shd w:val="clear" w:color="auto" w:fill="F8F8F8"/>
    </w:rPr>
  </w:style>
  <w:style w:type="character" w:customStyle="1" w:styleId="FunctionTok">
    <w:name w:val="FunctionTok"/>
    <w:basedOn w:val="VerbatimChar"/>
    <w:rPr>
      <w:rFonts w:ascii="Consolas" w:hAnsi="Consolas"/>
      <w:color w:val="000000"/>
      <w:sz w:val="22"/>
      <w:szCs w:val="20"/>
      <w:shd w:val="clear" w:color="auto" w:fill="F8F8F8"/>
    </w:rPr>
  </w:style>
  <w:style w:type="character" w:customStyle="1" w:styleId="VariableTok">
    <w:name w:val="VariableTok"/>
    <w:basedOn w:val="VerbatimChar"/>
    <w:rPr>
      <w:rFonts w:ascii="Consolas" w:hAnsi="Consolas"/>
      <w:color w:val="000000"/>
      <w:sz w:val="22"/>
      <w:szCs w:val="20"/>
      <w:shd w:val="clear" w:color="auto" w:fill="F8F8F8"/>
    </w:rPr>
  </w:style>
  <w:style w:type="character" w:customStyle="1" w:styleId="ControlFlowTok">
    <w:name w:val="ControlFlowTok"/>
    <w:basedOn w:val="VerbatimChar"/>
    <w:rPr>
      <w:rFonts w:ascii="Consolas" w:hAnsi="Consolas"/>
      <w:b/>
      <w:color w:val="204A87"/>
      <w:sz w:val="22"/>
      <w:szCs w:val="20"/>
      <w:shd w:val="clear" w:color="auto" w:fill="F8F8F8"/>
    </w:rPr>
  </w:style>
  <w:style w:type="character" w:customStyle="1" w:styleId="OperatorTok">
    <w:name w:val="OperatorTok"/>
    <w:basedOn w:val="VerbatimChar"/>
    <w:rPr>
      <w:rFonts w:ascii="Consolas" w:hAnsi="Consolas"/>
      <w:b/>
      <w:color w:val="CE5C00"/>
      <w:sz w:val="22"/>
      <w:szCs w:val="20"/>
      <w:shd w:val="clear" w:color="auto" w:fill="F8F8F8"/>
    </w:rPr>
  </w:style>
  <w:style w:type="character" w:customStyle="1" w:styleId="BuiltInTok">
    <w:name w:val="BuiltInTok"/>
    <w:basedOn w:val="VerbatimChar"/>
    <w:rPr>
      <w:rFonts w:ascii="Consolas" w:hAnsi="Consolas"/>
      <w:sz w:val="22"/>
      <w:szCs w:val="20"/>
      <w:shd w:val="clear" w:color="auto" w:fill="F8F8F8"/>
    </w:rPr>
  </w:style>
  <w:style w:type="character" w:customStyle="1" w:styleId="ExtensionTok">
    <w:name w:val="ExtensionTok"/>
    <w:basedOn w:val="VerbatimChar"/>
    <w:rPr>
      <w:rFonts w:ascii="Consolas" w:hAnsi="Consolas"/>
      <w:sz w:val="22"/>
      <w:szCs w:val="20"/>
      <w:shd w:val="clear" w:color="auto" w:fill="F8F8F8"/>
    </w:rPr>
  </w:style>
  <w:style w:type="character" w:customStyle="1" w:styleId="PreprocessorTok">
    <w:name w:val="PreprocessorTok"/>
    <w:basedOn w:val="VerbatimChar"/>
    <w:rPr>
      <w:rFonts w:ascii="Consolas" w:hAnsi="Consolas"/>
      <w:i/>
      <w:color w:val="8F5902"/>
      <w:sz w:val="22"/>
      <w:szCs w:val="20"/>
      <w:shd w:val="clear" w:color="auto" w:fill="F8F8F8"/>
    </w:rPr>
  </w:style>
  <w:style w:type="character" w:customStyle="1" w:styleId="AttributeTok">
    <w:name w:val="AttributeTok"/>
    <w:basedOn w:val="VerbatimChar"/>
    <w:rPr>
      <w:rFonts w:ascii="Consolas" w:hAnsi="Consolas"/>
      <w:color w:val="C4A000"/>
      <w:sz w:val="22"/>
      <w:szCs w:val="20"/>
      <w:shd w:val="clear" w:color="auto" w:fill="F8F8F8"/>
    </w:rPr>
  </w:style>
  <w:style w:type="character" w:customStyle="1" w:styleId="RegionMarkerTok">
    <w:name w:val="RegionMarkerTok"/>
    <w:basedOn w:val="VerbatimChar"/>
    <w:rPr>
      <w:rFonts w:ascii="Consolas" w:hAnsi="Consolas"/>
      <w:sz w:val="22"/>
      <w:szCs w:val="20"/>
      <w:shd w:val="clear" w:color="auto" w:fill="F8F8F8"/>
    </w:rPr>
  </w:style>
  <w:style w:type="character" w:customStyle="1" w:styleId="InformationTok">
    <w:name w:val="InformationTok"/>
    <w:basedOn w:val="VerbatimChar"/>
    <w:rPr>
      <w:rFonts w:ascii="Consolas" w:hAnsi="Consolas"/>
      <w:b/>
      <w:i/>
      <w:color w:val="8F5902"/>
      <w:sz w:val="22"/>
      <w:szCs w:val="20"/>
      <w:shd w:val="clear" w:color="auto" w:fill="F8F8F8"/>
    </w:rPr>
  </w:style>
  <w:style w:type="character" w:customStyle="1" w:styleId="WarningTok">
    <w:name w:val="WarningTok"/>
    <w:basedOn w:val="VerbatimChar"/>
    <w:rPr>
      <w:rFonts w:ascii="Consolas" w:hAnsi="Consolas"/>
      <w:b/>
      <w:i/>
      <w:color w:val="8F5902"/>
      <w:sz w:val="22"/>
      <w:szCs w:val="20"/>
      <w:shd w:val="clear" w:color="auto" w:fill="F8F8F8"/>
    </w:rPr>
  </w:style>
  <w:style w:type="character" w:customStyle="1" w:styleId="AlertTok">
    <w:name w:val="AlertTok"/>
    <w:basedOn w:val="VerbatimChar"/>
    <w:rPr>
      <w:rFonts w:ascii="Consolas" w:hAnsi="Consolas"/>
      <w:color w:val="EF2929"/>
      <w:sz w:val="22"/>
      <w:szCs w:val="20"/>
      <w:shd w:val="clear" w:color="auto" w:fill="F8F8F8"/>
    </w:rPr>
  </w:style>
  <w:style w:type="character" w:customStyle="1" w:styleId="ErrorTok">
    <w:name w:val="ErrorTok"/>
    <w:basedOn w:val="VerbatimChar"/>
    <w:rPr>
      <w:rFonts w:ascii="Consolas" w:hAnsi="Consolas"/>
      <w:b/>
      <w:color w:val="A40000"/>
      <w:sz w:val="22"/>
      <w:szCs w:val="20"/>
      <w:shd w:val="clear" w:color="auto" w:fill="F8F8F8"/>
    </w:rPr>
  </w:style>
  <w:style w:type="character" w:customStyle="1" w:styleId="NormalTok">
    <w:name w:val="NormalTok"/>
    <w:basedOn w:val="VerbatimChar"/>
    <w:rPr>
      <w:rFonts w:ascii="Consolas" w:hAnsi="Consolas"/>
      <w:sz w:val="22"/>
      <w:szCs w:val="20"/>
      <w:shd w:val="clear" w:color="auto" w:fill="F8F8F8"/>
    </w:rPr>
  </w:style>
  <w:style w:type="paragraph" w:styleId="CommentText">
    <w:name w:val="annotation text"/>
    <w:basedOn w:val="Normal"/>
    <w:link w:val="CommentTextChar"/>
    <w:unhideWhenUsed/>
    <w:rsid w:val="006E33FE"/>
    <w:rPr>
      <w:sz w:val="20"/>
      <w:szCs w:val="20"/>
    </w:rPr>
  </w:style>
  <w:style w:type="character" w:customStyle="1" w:styleId="BodyTextChar">
    <w:name w:val="Body Text Char"/>
    <w:basedOn w:val="DefaultParagraphFont"/>
    <w:link w:val="BodyText"/>
    <w:rsid w:val="006E33FE"/>
  </w:style>
  <w:style w:type="character" w:customStyle="1" w:styleId="CommentTextChar">
    <w:name w:val="Comment Text Char"/>
    <w:basedOn w:val="DefaultParagraphFont"/>
    <w:link w:val="CommentText"/>
    <w:rsid w:val="006E33FE"/>
    <w:rPr>
      <w:sz w:val="20"/>
      <w:szCs w:val="20"/>
    </w:rPr>
  </w:style>
  <w:style w:type="paragraph" w:styleId="BodyTextFirstIndent">
    <w:name w:val="Body Text First Indent"/>
    <w:basedOn w:val="BodyText"/>
    <w:link w:val="BodyTextFirstIndentChar"/>
    <w:unhideWhenUsed/>
    <w:rsid w:val="006E33FE"/>
    <w:pPr>
      <w:spacing w:before="0" w:after="200"/>
      <w:ind w:firstLine="360"/>
    </w:pPr>
  </w:style>
  <w:style w:type="character" w:customStyle="1" w:styleId="BodyTextFirstIndentChar">
    <w:name w:val="Body Text First Indent Char"/>
    <w:basedOn w:val="BodyTextChar"/>
    <w:link w:val="BodyTextFirstIndent"/>
    <w:rsid w:val="006E33FE"/>
  </w:style>
  <w:style w:type="paragraph" w:styleId="BodyTextIndent">
    <w:name w:val="Body Text Indent"/>
    <w:basedOn w:val="Normal"/>
    <w:link w:val="BodyTextIndentChar"/>
    <w:semiHidden/>
    <w:unhideWhenUsed/>
    <w:rsid w:val="006E33FE"/>
    <w:pPr>
      <w:spacing w:after="120"/>
      <w:ind w:left="360"/>
    </w:pPr>
  </w:style>
  <w:style w:type="character" w:customStyle="1" w:styleId="BodyTextIndentChar">
    <w:name w:val="Body Text Indent Char"/>
    <w:basedOn w:val="DefaultParagraphFont"/>
    <w:link w:val="BodyTextIndent"/>
    <w:semiHidden/>
    <w:rsid w:val="006E33FE"/>
  </w:style>
  <w:style w:type="paragraph" w:styleId="BodyTextFirstIndent2">
    <w:name w:val="Body Text First Indent 2"/>
    <w:basedOn w:val="BodyTextIndent"/>
    <w:link w:val="BodyTextFirstIndent2Char"/>
    <w:unhideWhenUsed/>
    <w:rsid w:val="006E33FE"/>
    <w:pPr>
      <w:spacing w:after="200"/>
      <w:ind w:firstLine="360"/>
    </w:pPr>
  </w:style>
  <w:style w:type="character" w:customStyle="1" w:styleId="BodyTextFirstIndent2Char">
    <w:name w:val="Body Text First Indent 2 Char"/>
    <w:basedOn w:val="BodyTextIndentChar"/>
    <w:link w:val="BodyTextFirstIndent2"/>
    <w:rsid w:val="006E33FE"/>
  </w:style>
  <w:style w:type="character" w:styleId="CommentReference">
    <w:name w:val="annotation reference"/>
    <w:basedOn w:val="DefaultParagraphFont"/>
    <w:semiHidden/>
    <w:unhideWhenUsed/>
    <w:rsid w:val="00441AFF"/>
    <w:rPr>
      <w:sz w:val="16"/>
      <w:szCs w:val="16"/>
    </w:rPr>
  </w:style>
  <w:style w:type="paragraph" w:styleId="CommentSubject">
    <w:name w:val="annotation subject"/>
    <w:basedOn w:val="CommentText"/>
    <w:next w:val="CommentText"/>
    <w:link w:val="CommentSubjectChar"/>
    <w:semiHidden/>
    <w:unhideWhenUsed/>
    <w:rsid w:val="00441AFF"/>
    <w:rPr>
      <w:b/>
      <w:bCs/>
    </w:rPr>
  </w:style>
  <w:style w:type="character" w:customStyle="1" w:styleId="CommentSubjectChar">
    <w:name w:val="Comment Subject Char"/>
    <w:basedOn w:val="CommentTextChar"/>
    <w:link w:val="CommentSubject"/>
    <w:semiHidden/>
    <w:rsid w:val="00441AFF"/>
    <w:rPr>
      <w:b/>
      <w:bCs/>
      <w:sz w:val="20"/>
      <w:szCs w:val="20"/>
    </w:rPr>
  </w:style>
  <w:style w:type="paragraph" w:styleId="BalloonText">
    <w:name w:val="Balloon Text"/>
    <w:basedOn w:val="Normal"/>
    <w:link w:val="BalloonTextChar"/>
    <w:semiHidden/>
    <w:unhideWhenUsed/>
    <w:rsid w:val="00441AFF"/>
    <w:pPr>
      <w:spacing w:after="0"/>
    </w:pPr>
    <w:rPr>
      <w:rFonts w:ascii="Times New Roman" w:hAnsi="Times New Roman" w:cs="Times New Roman"/>
      <w:sz w:val="18"/>
      <w:szCs w:val="18"/>
    </w:rPr>
  </w:style>
  <w:style w:type="character" w:customStyle="1" w:styleId="BalloonTextChar">
    <w:name w:val="Balloon Text Char"/>
    <w:basedOn w:val="DefaultParagraphFont"/>
    <w:link w:val="BalloonText"/>
    <w:semiHidden/>
    <w:rsid w:val="00441AFF"/>
    <w:rPr>
      <w:rFonts w:ascii="Times New Roman" w:hAnsi="Times New Roman" w:cs="Times New Roman"/>
      <w:sz w:val="18"/>
      <w:szCs w:val="18"/>
    </w:rPr>
  </w:style>
  <w:style w:type="paragraph" w:styleId="Revision">
    <w:name w:val="Revision"/>
    <w:hidden/>
    <w:semiHidden/>
    <w:rsid w:val="001377F0"/>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7440859">
      <w:bodyDiv w:val="1"/>
      <w:marLeft w:val="0"/>
      <w:marRight w:val="0"/>
      <w:marTop w:val="0"/>
      <w:marBottom w:val="0"/>
      <w:divBdr>
        <w:top w:val="none" w:sz="0" w:space="0" w:color="auto"/>
        <w:left w:val="none" w:sz="0" w:space="0" w:color="auto"/>
        <w:bottom w:val="none" w:sz="0" w:space="0" w:color="auto"/>
        <w:right w:val="none" w:sz="0" w:space="0" w:color="auto"/>
      </w:divBdr>
    </w:div>
    <w:div w:id="838429868">
      <w:bodyDiv w:val="1"/>
      <w:marLeft w:val="0"/>
      <w:marRight w:val="0"/>
      <w:marTop w:val="0"/>
      <w:marBottom w:val="0"/>
      <w:divBdr>
        <w:top w:val="none" w:sz="0" w:space="0" w:color="auto"/>
        <w:left w:val="none" w:sz="0" w:space="0" w:color="auto"/>
        <w:bottom w:val="none" w:sz="0" w:space="0" w:color="auto"/>
        <w:right w:val="none" w:sz="0" w:space="0" w:color="auto"/>
      </w:divBdr>
      <w:divsChild>
        <w:div w:id="1738434815">
          <w:marLeft w:val="0"/>
          <w:marRight w:val="0"/>
          <w:marTop w:val="0"/>
          <w:marBottom w:val="0"/>
          <w:divBdr>
            <w:top w:val="none" w:sz="0" w:space="0" w:color="auto"/>
            <w:left w:val="none" w:sz="0" w:space="0" w:color="auto"/>
            <w:bottom w:val="none" w:sz="0" w:space="0" w:color="auto"/>
            <w:right w:val="none" w:sz="0" w:space="0" w:color="auto"/>
          </w:divBdr>
        </w:div>
        <w:div w:id="575087536">
          <w:marLeft w:val="0"/>
          <w:marRight w:val="0"/>
          <w:marTop w:val="0"/>
          <w:marBottom w:val="0"/>
          <w:divBdr>
            <w:top w:val="none" w:sz="0" w:space="0" w:color="auto"/>
            <w:left w:val="none" w:sz="0" w:space="0" w:color="auto"/>
            <w:bottom w:val="none" w:sz="0" w:space="0" w:color="auto"/>
            <w:right w:val="none" w:sz="0" w:space="0" w:color="auto"/>
          </w:divBdr>
        </w:div>
        <w:div w:id="379398392">
          <w:marLeft w:val="0"/>
          <w:marRight w:val="0"/>
          <w:marTop w:val="0"/>
          <w:marBottom w:val="0"/>
          <w:divBdr>
            <w:top w:val="none" w:sz="0" w:space="0" w:color="auto"/>
            <w:left w:val="none" w:sz="0" w:space="0" w:color="auto"/>
            <w:bottom w:val="none" w:sz="0" w:space="0" w:color="auto"/>
            <w:right w:val="none" w:sz="0" w:space="0" w:color="auto"/>
          </w:divBdr>
        </w:div>
        <w:div w:id="884566542">
          <w:marLeft w:val="0"/>
          <w:marRight w:val="0"/>
          <w:marTop w:val="0"/>
          <w:marBottom w:val="0"/>
          <w:divBdr>
            <w:top w:val="none" w:sz="0" w:space="0" w:color="auto"/>
            <w:left w:val="none" w:sz="0" w:space="0" w:color="auto"/>
            <w:bottom w:val="none" w:sz="0" w:space="0" w:color="auto"/>
            <w:right w:val="none" w:sz="0" w:space="0" w:color="auto"/>
          </w:divBdr>
        </w:div>
        <w:div w:id="1178618982">
          <w:marLeft w:val="0"/>
          <w:marRight w:val="0"/>
          <w:marTop w:val="0"/>
          <w:marBottom w:val="0"/>
          <w:divBdr>
            <w:top w:val="none" w:sz="0" w:space="0" w:color="auto"/>
            <w:left w:val="none" w:sz="0" w:space="0" w:color="auto"/>
            <w:bottom w:val="none" w:sz="0" w:space="0" w:color="auto"/>
            <w:right w:val="none" w:sz="0" w:space="0" w:color="auto"/>
          </w:divBdr>
        </w:div>
        <w:div w:id="2003268904">
          <w:marLeft w:val="0"/>
          <w:marRight w:val="0"/>
          <w:marTop w:val="0"/>
          <w:marBottom w:val="0"/>
          <w:divBdr>
            <w:top w:val="none" w:sz="0" w:space="0" w:color="auto"/>
            <w:left w:val="none" w:sz="0" w:space="0" w:color="auto"/>
            <w:bottom w:val="none" w:sz="0" w:space="0" w:color="auto"/>
            <w:right w:val="none" w:sz="0" w:space="0" w:color="auto"/>
          </w:divBdr>
        </w:div>
      </w:divsChild>
    </w:div>
    <w:div w:id="153862119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comments.xml.rels><?xml version="1.0" encoding="UTF-8" standalone="yes"?>
<Relationships xmlns="http://schemas.openxmlformats.org/package/2006/relationships"><Relationship Id="rId2" Type="http://schemas.openxmlformats.org/officeDocument/2006/relationships/hyperlink" Target="https://www.cabdirect.org/cabdirect/abstract/19650304946" TargetMode="External"/><Relationship Id="rId1" Type="http://schemas.openxmlformats.org/officeDocument/2006/relationships/hyperlink" Target="https://pdfs.semanticscholar.org/5856/bacbd57bc39ab3a1fd273bda90cb5fa97e25.pdf"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emf"/><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2C87A5-40CB-5349-A770-FF5104C95A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259</TotalTime>
  <Pages>11</Pages>
  <Words>12067</Words>
  <Characters>68782</Characters>
  <Application>Microsoft Office Word</Application>
  <DocSecurity>0</DocSecurity>
  <Lines>573</Lines>
  <Paragraphs>161</Paragraphs>
  <ScaleCrop>false</ScaleCrop>
  <HeadingPairs>
    <vt:vector size="2" baseType="variant">
      <vt:variant>
        <vt:lpstr>Title</vt:lpstr>
      </vt:variant>
      <vt:variant>
        <vt:i4>1</vt:i4>
      </vt:variant>
    </vt:vector>
  </HeadingPairs>
  <TitlesOfParts>
    <vt:vector size="1" baseType="lpstr">
      <vt:lpstr>Outline / Brainstorm</vt:lpstr>
    </vt:vector>
  </TitlesOfParts>
  <Company/>
  <LinksUpToDate>false</LinksUpToDate>
  <CharactersWithSpaces>80688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Outline / Brainstorm</dc:title>
  <dc:creator>Scott, Eric R.</dc:creator>
  <cp:lastModifiedBy>Scott, Eric R.</cp:lastModifiedBy>
  <cp:revision>11</cp:revision>
  <dcterms:created xsi:type="dcterms:W3CDTF">2019-04-05T17:00:00Z</dcterms:created>
  <dcterms:modified xsi:type="dcterms:W3CDTF">2019-04-12T21:11:00Z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7th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http://www.zotero.org/styles/oecologia</vt:lpwstr>
  </property>
  <property fmtid="{D5CDD505-2E9C-101B-9397-08002B2CF9AE}" pid="21" name="Mendeley Recent Style Name 9_1">
    <vt:lpwstr>Oecologia</vt:lpwstr>
  </property>
  <property fmtid="{D5CDD505-2E9C-101B-9397-08002B2CF9AE}" pid="22" name="Mendeley Document_1">
    <vt:lpwstr>True</vt:lpwstr>
  </property>
  <property fmtid="{D5CDD505-2E9C-101B-9397-08002B2CF9AE}" pid="23" name="Mendeley Unique User Id_1">
    <vt:lpwstr>cf1d3b35-6ead-3284-84c2-706370cca2d6</vt:lpwstr>
  </property>
  <property fmtid="{D5CDD505-2E9C-101B-9397-08002B2CF9AE}" pid="24" name="Mendeley Citation Style_1">
    <vt:lpwstr>http://www.zotero.org/styles/oecologia</vt:lpwstr>
  </property>
</Properties>
</file>