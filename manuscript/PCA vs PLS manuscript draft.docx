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4A8C1FF0" w:rsidR="00875959" w:rsidRDefault="00FA73C9">
      <w:pPr>
        <w:pStyle w:val="Heading1"/>
      </w:pPr>
      <w:r>
        <w:t>Introduction</w:t>
      </w:r>
    </w:p>
    <w:p w14:paraId="34C9B08A" w14:textId="139BEF8B" w:rsidR="009D57FF" w:rsidRDefault="008E0CA0" w:rsidP="00450349">
      <w:pPr>
        <w:pStyle w:val="FirstParagraph"/>
        <w:spacing w:line="360" w:lineRule="auto"/>
      </w:pPr>
      <w:r>
        <w:t>Data</w:t>
      </w:r>
      <w:r w:rsidR="009D57FF">
        <w:t xml:space="preserve"> collected on many variables </w:t>
      </w:r>
      <w:r>
        <w:t xml:space="preserve">for </w:t>
      </w:r>
      <w:r w:rsidR="009D57FF">
        <w:t>the same individuals</w:t>
      </w:r>
      <w:r>
        <w:t xml:space="preserve"> </w:t>
      </w:r>
      <w:r w:rsidR="009D57FF">
        <w:t xml:space="preserve">presents some unique challenges for data analysis.  Multivariate data is not new to the field of ecology, and ecologists have been using techniques like </w:t>
      </w:r>
      <w:r>
        <w:t xml:space="preserve">principal component analysis </w:t>
      </w:r>
      <w:r w:rsidR="009D57FF">
        <w:t xml:space="preserve">to </w:t>
      </w:r>
      <w:r>
        <w:t xml:space="preserve">reduce dimensionality and simplify the interpretation of </w:t>
      </w:r>
      <w:r w:rsidR="009D57FF">
        <w:t xml:space="preserve">multivariate data for a long time (CITATION TO </w:t>
      </w:r>
      <w:r w:rsidR="002D23BB">
        <w:t xml:space="preserve">SOME </w:t>
      </w:r>
      <w:r w:rsidR="009D57FF">
        <w:t>OLD PCA PAPER). However, i</w:t>
      </w:r>
      <w:r w:rsidR="00FA73C9">
        <w:t>n recent years, the scale of data available for ecological research has increased due to advancements in high-throughput sampling technology</w:t>
      </w:r>
      <w:r w:rsidR="00433330">
        <w:t xml:space="preserve"> </w:t>
      </w:r>
      <w:r w:rsidR="00367C82">
        <w:fldChar w:fldCharType="begin" w:fldLock="1"/>
      </w:r>
      <w:r w:rsidR="009C086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rsidR="00FA73C9">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rsidR="00FA73C9">
        <w:t xml:space="preserve"> automated </w:t>
      </w:r>
      <w:r w:rsidR="00367C82">
        <w:t xml:space="preserve">and remote </w:t>
      </w:r>
      <w:r w:rsidR="00FA73C9">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rsidR="00FA73C9">
        <w:t>,</w:t>
      </w:r>
      <w:r w:rsidR="00367C82">
        <w:t xml:space="preserve"> high-throughput sequencing </w:t>
      </w:r>
      <w:commentRangeStart w:id="0"/>
      <w:r w:rsidR="00367C82">
        <w:t>technologies</w:t>
      </w:r>
      <w:commentRangeEnd w:id="0"/>
      <w:r w:rsidR="00367C82">
        <w:rPr>
          <w:rStyle w:val="CommentReference"/>
        </w:rPr>
        <w:commentReference w:id="0"/>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rsidR="00FA73C9">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rsidR="00FA73C9">
        <w:t xml:space="preserve">. </w:t>
      </w:r>
      <w:r w:rsidR="009D57FF">
        <w:t xml:space="preserve">Simultaneously, there is perhaps and increasing interest in going beyond simply describing multivariate data to inferring processes from patterns. </w:t>
      </w:r>
    </w:p>
    <w:p w14:paraId="0C177B06" w14:textId="6C3C0850" w:rsidR="002D23BB" w:rsidRDefault="009D57FF">
      <w:pPr>
        <w:pStyle w:val="BodyText"/>
        <w:spacing w:line="360" w:lineRule="auto"/>
      </w:pPr>
      <w:r>
        <w:t xml:space="preserve">One typical approach to multivariate </w:t>
      </w:r>
      <w:r w:rsidR="008E0CA0">
        <w:t xml:space="preserve">statistical inference </w:t>
      </w:r>
      <w:r>
        <w:t>in ecology is to first reduce dimensionality through an unsupervised technique like PCA,</w:t>
      </w:r>
      <w:r w:rsidR="0073645D">
        <w:t xml:space="preserve"> and then to look for visual separation in a score plot or perhaps to</w:t>
      </w:r>
      <w:r>
        <w:t xml:space="preserve"> </w:t>
      </w:r>
      <w:r w:rsidR="0073645D">
        <w:t xml:space="preserve">use </w:t>
      </w:r>
      <w:r>
        <w:t xml:space="preserve">the </w:t>
      </w:r>
      <w:r w:rsidR="0073645D">
        <w:t>derived latent variables (principle components in the case of PCA) as predictors in a statistical test</w:t>
      </w:r>
      <w:r w:rsidR="008E0CA0">
        <w:t xml:space="preserve"> for a relationship with some response variable</w:t>
      </w:r>
      <w:r w:rsidR="0073645D">
        <w:t xml:space="preserve">.  </w:t>
      </w:r>
      <w:r w:rsidR="008E0CA0">
        <w:t xml:space="preserve">However, this </w:t>
      </w:r>
      <w:r w:rsidR="00450349">
        <w:t>may</w:t>
      </w:r>
      <w:r w:rsidR="008E0CA0">
        <w:t xml:space="preserve"> not answer the question </w:t>
      </w:r>
      <w:r w:rsidR="00450349">
        <w:t>the researcher is actually asking.</w:t>
      </w:r>
      <w:r w:rsidR="0073645D">
        <w:t xml:space="preserve"> Unsupervised techniques like PCA are agnostic to response variables and </w:t>
      </w:r>
      <w:r w:rsidR="008E0CA0">
        <w:t xml:space="preserve">can only </w:t>
      </w:r>
      <w:r w:rsidR="0073645D">
        <w:t>describe the variation in data.  PCA followed by a statistical test on principle components answers the</w:t>
      </w:r>
      <w:r w:rsidR="008E0CA0">
        <w:t xml:space="preserve"> slightly different</w:t>
      </w:r>
      <w:r w:rsidR="0073645D">
        <w:t xml:space="preserve"> question “</w:t>
      </w:r>
      <w:r w:rsidR="00450349">
        <w:t>What are the main axes of variation in the data</w:t>
      </w:r>
      <w:r w:rsidR="0073645D">
        <w:t>? Do</w:t>
      </w:r>
      <w:r w:rsidR="00450349">
        <w:t xml:space="preserve"> those axes</w:t>
      </w:r>
      <w:r w:rsidR="0073645D">
        <w:t xml:space="preserve"> have a relationship with the response variable?” </w:t>
      </w:r>
      <w:r w:rsidR="002D23BB">
        <w:t xml:space="preserve">This approach can be justified when one is truly interested in the axis that describes variation.  For example, the leaf economics spectrum (LES) is a highly repeatable principle component that explains variation in leaf traits from </w:t>
      </w:r>
      <w:r w:rsidR="00301C98">
        <w:t>a slow to fast rate of return on investments</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9C0862">
        <w:t>.</w:t>
      </w:r>
      <w:r w:rsidR="00301C98">
        <w:t xml:space="preserve"> </w:t>
      </w:r>
      <w:r w:rsidR="002D23BB">
        <w:t>Because this multivariate trade-off exists across all plants and within groups of plants, it is reasonable to ask questions about how position along the LES varies among habitats, along environmental gradients, or among clades.  However,</w:t>
      </w:r>
      <w:r w:rsidR="001377F0">
        <w:t xml:space="preserve"> a failure to find a relationship with </w:t>
      </w:r>
      <w:r w:rsidR="001377F0">
        <w:lastRenderedPageBreak/>
        <w:t>the LES does not mean that measured</w:t>
      </w:r>
      <w:r w:rsidR="002D23BB">
        <w:t xml:space="preserve"> leaf traits </w:t>
      </w:r>
      <w:r w:rsidR="001377F0">
        <w:t xml:space="preserve">do not </w:t>
      </w:r>
      <w:r w:rsidR="002D23BB">
        <w:t>vary among habitats, along environmental gradients, or among clades.</w:t>
      </w:r>
    </w:p>
    <w:p w14:paraId="74ACC74E" w14:textId="704B800E" w:rsidR="00450349" w:rsidRPr="00450349" w:rsidRDefault="0073645D" w:rsidP="001377F0">
      <w:pPr>
        <w:pStyle w:val="BodyText"/>
        <w:spacing w:line="360" w:lineRule="auto"/>
      </w:pPr>
      <w:r>
        <w:t xml:space="preserve">Supervised approaches, on the other hand, </w:t>
      </w:r>
      <w:r w:rsidR="00450349">
        <w:t>take response variables into account and test how response variables co-vary with one or more predictor variables. Using a supervised technique answers a fundamentally different question than the unsupervised approach described above. When using a supervised analysis, you are answering the question “Is there a multivariate relationship between the predictors and the response variable?”</w:t>
      </w:r>
      <w:r w:rsidR="00450349" w:rsidRPr="00450349">
        <w:t xml:space="preserve"> </w:t>
      </w:r>
      <w:r w:rsidR="00450349">
        <w:t>This may seem a minor distinction, but can lead to completely different conclusions, and can even miss statistically significant relationships, as we will demonstrate.</w:t>
      </w:r>
    </w:p>
    <w:p w14:paraId="5BAC7F15" w14:textId="3920ECA0" w:rsidR="00F71450" w:rsidRPr="00F71450" w:rsidRDefault="0073645D" w:rsidP="00C642C9">
      <w:pPr>
        <w:pStyle w:val="FirstParagraph"/>
        <w:spacing w:line="360" w:lineRule="auto"/>
      </w:pPr>
      <w:r>
        <w:t>The use of supervised multivariate analyses in ecology may not be</w:t>
      </w:r>
      <w:r w:rsidR="002D23BB">
        <w:t xml:space="preserve"> as</w:t>
      </w:r>
      <w:r>
        <w:t xml:space="preserve"> common because of some of the challenges ecological data typically creates</w:t>
      </w:r>
      <w:r w:rsidR="002D23BB">
        <w:t>,</w:t>
      </w:r>
      <w:r>
        <w:t xml:space="preserve"> including missing values, multicollinearity,</w:t>
      </w:r>
      <w:r w:rsidR="00450349">
        <w:t xml:space="preserve"> small sample sizes,</w:t>
      </w:r>
      <w:r>
        <w:t xml:space="preserve"> and more variables than observations (AKA the “curse of dimensionality”).</w:t>
      </w:r>
      <w:r w:rsidR="008E0CA0">
        <w:t xml:space="preserve"> Previously, these challenges limited the use of supervised multivariate statistics, but this is no longer the case.  In fact, several techniques, including partial least squares regression (PLSR) and its discriminant analysis extension (PLS-DA)</w:t>
      </w:r>
      <w:r w:rsidR="00450349">
        <w:t>,</w:t>
      </w:r>
      <w:r w:rsidR="008E0CA0">
        <w:t xml:space="preserve"> handle the above</w:t>
      </w:r>
      <w:r w:rsidR="002D23BB">
        <w:t>-</w:t>
      </w:r>
      <w:r w:rsidR="008E0CA0">
        <w:t>mentioned challenges of ecological data especially well.</w:t>
      </w:r>
      <w:r w:rsidR="00450349">
        <w:t xml:space="preserve"> </w:t>
      </w:r>
      <w:r w:rsidR="00497837">
        <w:t>Unlike PCA</w:t>
      </w:r>
      <w:r w:rsidR="00450349">
        <w:t>,</w:t>
      </w:r>
      <w:r w:rsidR="00497837">
        <w:t xml:space="preserve"> which create</w:t>
      </w:r>
      <w:r w:rsidR="002D23BB">
        <w:t>s</w:t>
      </w:r>
      <w:r w:rsidR="00497837">
        <w:t xml:space="preserve"> </w:t>
      </w:r>
      <w:r w:rsidR="002D23BB">
        <w:t>axes</w:t>
      </w:r>
      <w:r w:rsidR="00497837">
        <w:t xml:space="preserve"> that explain the most variation in the data, PLS</w:t>
      </w:r>
      <w:r w:rsidR="005A7CE9">
        <w:t>R</w:t>
      </w:r>
      <w:r w:rsidR="00497837">
        <w:t xml:space="preserve"> creates </w:t>
      </w:r>
      <w:r w:rsidR="002D23BB">
        <w:t>axes</w:t>
      </w:r>
      <w:r w:rsidR="00497837">
        <w:t xml:space="preserve"> that explain the most </w:t>
      </w:r>
      <w:r w:rsidR="00497837" w:rsidRPr="001377F0">
        <w:t>co-variation</w:t>
      </w:r>
      <w:r w:rsidR="00497837">
        <w:rPr>
          <w:b/>
        </w:rPr>
        <w:t xml:space="preserve"> </w:t>
      </w:r>
      <w:r w:rsidR="00497837">
        <w:t>with a dependent variable. This is an important distinction because it is not safe to assume that the best explanatory variables will also show the most overall variation among samples</w:t>
      </w:r>
      <w:r w:rsidR="009B10BD">
        <w:t>.</w:t>
      </w:r>
    </w:p>
    <w:p w14:paraId="4D7FDF9F" w14:textId="038D37D9" w:rsidR="00393E1C" w:rsidRDefault="00450349" w:rsidP="00393E1C">
      <w:pPr>
        <w:pStyle w:val="BodyText"/>
        <w:spacing w:line="360" w:lineRule="auto"/>
        <w:rPr>
          <w:ins w:id="1" w:author="Scott, Eric R." w:date="2019-02-28T16:10:00Z"/>
        </w:rPr>
      </w:pPr>
      <w:r>
        <w:t>PLS</w:t>
      </w:r>
      <w:r w:rsidR="002D23BB">
        <w:t>R</w:t>
      </w:r>
      <w:r w:rsidR="00393E1C">
        <w:t xml:space="preserve"> was first developed in </w:t>
      </w:r>
      <w:r w:rsidR="004131C0">
        <w:t xml:space="preserve">the late seventies in the field of econometrics </w:t>
      </w:r>
      <w:r w:rsidR="009C0862">
        <w:fldChar w:fldCharType="begin" w:fldLock="1"/>
      </w:r>
      <w:r w:rsidR="009C0862">
        <w:instrText>ADDIN CSL_CITATION {"citationItems":[{"id":"ITEM-1","itemData":{"DOI":"10.1017/S0021900200047604","ISSN":"0021-9002","abstract":"The NIPALS approach is applied to the ‘soft’ type of model that has come to the fore in sociology and other social sciences in the last five or ten years, namely path models that involve latent variables which serve as proxies for blocks of directly observed variables. Such models are seen as hybrids of the ‘hard’ models of econometrics where all variables are directly observed (path models in the form of simultaneous equations systems) and the ‘soft’ models of psychology where the human mind is described in terms of latent variables and their directly observed indicators. For hybrid models that involve one or two latent variables the NIPALS approach has been developed in [38], [41] and [42]. The present paper extends the NIPALS approach to path models with three or more latent variables. Each new latent variable brings a rapid increase in the pluralism of possible model designs, and new problems arise in the parameter estimation of the models. Iterative procedures are given for the point estimation of the parameters. With a view to cases when the iterative estimation does not converge, a device of range estimation is developed, where high profile versus low profile estimates give ranges for the parameter estimates.","author":[{"dropping-particle":"","family":"Wold","given":"Herman","non-dropping-particle":"","parse-names":false,"suffix":""}],"container-title":"Journal of Applied Probability","id":"ITEM-1","issue":"S1","issued":{"date-parts":[["1975","9","5"]]},"page":"117-142","title":"Soft Modelling by Latent Variables: The Non-Linear Iterative Partial Least Squares (NIPALS) Approach","type":"article-journal","volume":"12"},"uris":["http://www.mendeley.com/documents/?uuid=2b65135e-b6f5-4064-805f-340765d04c4e"]}],"mendeley":{"formattedCitation":"(Wold 1975)","plainTextFormattedCitation":"(Wold 1975)","previouslyFormattedCitation":"(Wold 1975)"},"properties":{"noteIndex":0},"schema":"https://github.com/citation-style-language/schema/raw/master/csl-citation.json"}</w:instrText>
      </w:r>
      <w:r w:rsidR="009C0862">
        <w:fldChar w:fldCharType="separate"/>
      </w:r>
      <w:r w:rsidR="009C0862" w:rsidRPr="009C0862">
        <w:rPr>
          <w:noProof/>
        </w:rPr>
        <w:t>(Wold 1975)</w:t>
      </w:r>
      <w:r w:rsidR="009C0862">
        <w:fldChar w:fldCharType="end"/>
      </w:r>
      <w:r w:rsidR="009C0862">
        <w:t xml:space="preserve">. </w:t>
      </w:r>
      <w:r w:rsidR="004131C0">
        <w:t xml:space="preserve">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w:t>
      </w:r>
      <w:r w:rsidR="009C0862">
        <w:fldChar w:fldCharType="begin" w:fldLock="1"/>
      </w:r>
      <w:r w:rsidR="009C0862">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rsidR="009C0862">
        <w:fldChar w:fldCharType="separate"/>
      </w:r>
      <w:r w:rsidR="009C0862" w:rsidRPr="009C0862">
        <w:rPr>
          <w:noProof/>
        </w:rPr>
        <w:t>(Hervé et al. 2018)</w:t>
      </w:r>
      <w:r w:rsidR="009C0862">
        <w:fldChar w:fldCharType="end"/>
      </w:r>
      <w:r w:rsidR="009C0862">
        <w:t xml:space="preserve">. </w:t>
      </w:r>
      <w:r w:rsidR="00AA61C7">
        <w:t>The underlying assumption of PLS</w:t>
      </w:r>
      <w:r w:rsidR="005A7CE9">
        <w:t>R</w:t>
      </w:r>
      <w:r w:rsidR="00AA61C7">
        <w:t xml:space="preserve">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rsidR="00AA61C7">
        <w:t xml:space="preserve"> of metabolites </w:t>
      </w:r>
      <w:r w:rsidR="00F555C0">
        <w:t>may be a</w:t>
      </w:r>
      <w:r w:rsidR="00393E1C">
        <w:t xml:space="preserve"> result of a change in a single enzyme or metabolic pathway. </w:t>
      </w:r>
      <w:r w:rsidR="00AA61C7">
        <w:t xml:space="preserve"> In fact, PLS</w:t>
      </w:r>
      <w:r w:rsidR="005A7CE9">
        <w:t>R</w:t>
      </w:r>
      <w:r w:rsidR="00AA61C7">
        <w:t xml:space="preserve"> has been imp</w:t>
      </w:r>
      <w:r w:rsidR="00497837">
        <w:t>lemented into many metabolomics-</w:t>
      </w:r>
      <w:r w:rsidR="00AA61C7">
        <w:t xml:space="preserve">specific statistical software </w:t>
      </w:r>
      <w:r w:rsidR="009C0862">
        <w:fldChar w:fldCharType="begin" w:fldLock="1"/>
      </w:r>
      <w:r w:rsidR="009C0862">
        <w:instrText>ADDIN CSL_CITATION {"citationItems":[{"id":"ITEM-1","itemData":{"DOI":"10.1093/gigascience/gix037","ISBN":"22181989 (Linking)","ISSN":"2047217X","PMID":"28520864","abstract":"The grand challenge currently facing metabolomics is the expansion of the coverage of the metabolome from a minor percentage of the metabolic complement of the cell toward the level of coverage afforded by other post-genomic technologies such as transcriptomics and proteomics. In plants, this problem is exacerbated by the sheer diversity of chemicals that constitute the metabolome, with the number of metabolites in the plant kingdom generally considered to be in excess of 200 000. In this review, we focus on web resources that can be exploited in order to improve analyte and ultimately metabolite identification and quantification. There is a wide range of available software that not only aids in this but also in the related area of peak alignment; however, for the uninitiated, choosing which program to use is a daunting task. For this reason, we provide an overview of the pros and cons of the software as well as comments regarding the level of programing skills required to effectively exploit their basic functions. In addition, the torrent of available genome and transcriptome sequences that followed the advent of next-generation sequencing has opened up further valuable resources for metabolite identification. All things considered, we posit that only via a continued communal sharing of information such as that deposited in the databases described within the article are we likely to be able to make significant headway toward improving our coverage of the plant metabolome.","author":[{"dropping-particle":"","family":"Souza","given":"Leonardo Perez","non-dropping-particle":"de","parse-names":false,"suffix":""},{"dropping-particle":"","family":"Naake","given":"Thomas","non-dropping-particle":"","parse-names":false,"suffix":""},{"dropping-particle":"","family":"Tohge","given":"Takayuki","non-dropping-particle":"","parse-names":false,"suffix":""},{"dropping-particle":"","family":"Fernie","given":"Alisdair R","non-dropping-particle":"","parse-names":false,"suffix":""}],"container-title":"GigaScience","id":"ITEM-1","issue":"7","issued":{"date-parts":[["2017"]]},"page":"1-20","publisher":"Oxford University Press","title":"From chromatogram to analyte to metabolite. How to pick horses for courses from the massive web resources for mass spectral plant metabolomics","type":"article","volume":"6"},"uris":["http://www.mendeley.com/documents/?uuid=951f5558-3ad9-351b-af55-a1171bcfa4aa"]}],"mendeley":{"formattedCitation":"(de Souza et al. 2017)","plainTextFormattedCitation":"(de Souza et al. 2017)","previouslyFormattedCitation":"(de Souza et al. 2017)"},"properties":{"noteIndex":0},"schema":"https://github.com/citation-style-language/schema/raw/master/csl-citation.json"}</w:instrText>
      </w:r>
      <w:r w:rsidR="009C0862">
        <w:fldChar w:fldCharType="separate"/>
      </w:r>
      <w:r w:rsidR="009C0862" w:rsidRPr="009C0862">
        <w:rPr>
          <w:noProof/>
        </w:rPr>
        <w:t>(de Souza et al. 2017)</w:t>
      </w:r>
      <w:r w:rsidR="009C0862">
        <w:fldChar w:fldCharType="end"/>
      </w:r>
      <w:r w:rsidR="009C0862">
        <w:t xml:space="preserve">. </w:t>
      </w:r>
      <w:r w:rsidR="00393E1C">
        <w:t>However, the utility of PLS</w:t>
      </w:r>
      <w:r w:rsidR="002D23BB">
        <w:t>R</w:t>
      </w:r>
      <w:r w:rsidR="00393E1C">
        <w:t xml:space="preserve"> is not limited to metabolomic </w:t>
      </w:r>
      <w:r w:rsidR="00393E1C">
        <w:lastRenderedPageBreak/>
        <w:t>data.</w:t>
      </w:r>
      <w:r w:rsidR="00AA61C7">
        <w:t xml:space="preserve">  In fact, one of the strengths of PLS</w:t>
      </w:r>
      <w:r w:rsidR="002D23BB">
        <w:t>R</w:t>
      </w:r>
      <w:r w:rsidR="00AA61C7">
        <w:t xml:space="preserve"> is that</w:t>
      </w:r>
      <w:r w:rsidR="007D27F7">
        <w:t>, unlike permutational MANOVA</w:t>
      </w:r>
      <w:r w:rsidR="003340AB">
        <w:t xml:space="preserve"> for example</w:t>
      </w:r>
      <w:r w:rsidR="007D27F7">
        <w:t>,</w:t>
      </w:r>
      <w:r w:rsidR="00AA61C7">
        <w:t xml:space="preserve"> it does not rely on distance or dissimilarity measures and therefore retains information about the relative importance of individual variables which can be </w:t>
      </w:r>
      <w:r w:rsidR="007D27F7">
        <w:t xml:space="preserve">used to make loading plots and </w:t>
      </w:r>
      <w:r w:rsidR="00AA61C7">
        <w:t xml:space="preserve">summarized with a variable importance in projection (VIP) score.  VIP scores have been shown to be very robust to determining which predictor variables are responsible for variation in the response variable </w:t>
      </w:r>
      <w:r w:rsidR="00AA61C7">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AA61C7">
        <w:fldChar w:fldCharType="separate"/>
      </w:r>
      <w:r w:rsidR="00AA61C7" w:rsidRPr="00AA61C7">
        <w:rPr>
          <w:noProof/>
        </w:rPr>
        <w:t>(Chong and Jun 2005)</w:t>
      </w:r>
      <w:r w:rsidR="00AA61C7">
        <w:fldChar w:fldCharType="end"/>
      </w:r>
      <w:r w:rsidR="00AA61C7">
        <w:t>.  This makes PLS</w:t>
      </w:r>
      <w:r w:rsidR="005A7CE9">
        <w:t>R</w:t>
      </w:r>
      <w:r w:rsidR="00AA61C7">
        <w:t xml:space="preserve"> an ideal technique for </w:t>
      </w:r>
      <w:r w:rsidR="009B10BD">
        <w:t>highly multivariate</w:t>
      </w:r>
      <w:r w:rsidR="00AA61C7">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rsidR="00AA61C7">
        <w:t>.</w:t>
      </w:r>
    </w:p>
    <w:p w14:paraId="60C027CE" w14:textId="14A31A67" w:rsidR="007D27F7" w:rsidRDefault="00C7362E" w:rsidP="00393E1C">
      <w:pPr>
        <w:pStyle w:val="BodyText"/>
        <w:spacing w:line="360" w:lineRule="auto"/>
      </w:pPr>
      <w:r>
        <w:t>We demonstrate the use of PLSR and compare it with PCA regression</w:t>
      </w:r>
      <w:r w:rsidR="002519C9">
        <w:t xml:space="preserve"> us</w:t>
      </w:r>
      <w:r>
        <w:t>ing both</w:t>
      </w:r>
      <w:r w:rsidR="002519C9">
        <w:t xml:space="preserve"> a case study</w:t>
      </w:r>
      <w:r>
        <w:t xml:space="preserve"> approach as well as a simulation study.  We then draw on these examples to provide some tips and best practices for implementing PLSR models for ecological data.</w:t>
      </w:r>
    </w:p>
    <w:p w14:paraId="3042F554" w14:textId="24B88BD4" w:rsidR="00875959" w:rsidRDefault="00B12F2E" w:rsidP="00B12F2E">
      <w:pPr>
        <w:pStyle w:val="Heading1"/>
      </w:pPr>
      <w:bookmarkStart w:id="2" w:name="questions-i-have"/>
      <w:bookmarkStart w:id="3" w:name="methods-briefly"/>
      <w:bookmarkEnd w:id="2"/>
      <w:bookmarkEnd w:id="3"/>
      <w:r w:rsidRPr="00B12F2E">
        <w:t>Case</w:t>
      </w:r>
      <w:r>
        <w:t xml:space="preserve"> Study</w:t>
      </w:r>
    </w:p>
    <w:p w14:paraId="2C02623A" w14:textId="601D886F" w:rsidR="00430728" w:rsidRPr="00430728" w:rsidRDefault="003340AB" w:rsidP="009C0862">
      <w:pPr>
        <w:pStyle w:val="BodyText"/>
        <w:spacing w:line="360" w:lineRule="auto"/>
      </w:pPr>
      <w:r>
        <w:t xml:space="preserve">Muir et al. </w:t>
      </w:r>
      <w:r w:rsidR="009C0862">
        <w:fldChar w:fldCharType="begin" w:fldLock="1"/>
      </w:r>
      <w:r w:rsidR="00CB78CF">
        <w:instrText>ADDIN CSL_CITATION {"citationItems":[{"id":"ITEM-1","itemData":{"DOI":"10.1111/nph.14285","ISSN":"14698137","PMID":"28164333","abstract":"© 2016 The Authors. New Phytologist © 2016 New Phytologist Trust Theory predicts that natural selection should favor coordination between leaf physiology, biochemistry and anatomical structure along a functional trait spectrum from fast, resource-acquisitive syndromes to slow, resource-conservative syndromes. However, the coordination hypothesis has rarely been tested at a phylogenetic scale most relevant for understanding rapid adaptation in the recent past or for the prediction of evolutionary trajectories in response to climate change. We used a common garden to examine genetically based coordination between leaf traits across 19 wild and cultivated tomato taxa. We found weak integration between leaf structure (e.g. leaf mass per area) and physiological function (photosynthetic rate, biochemical capacity and CO 2 diffusion), even though all were arrayed in the predicted direction along a ‘fast–slow’ spectrum. This suggests considerable scope for unique trait combinations to evolve in response to new environments or in crop breeding. In particular, we found that partially independent variation in stomatal and mesophyll conductance may allow a plant to improve water-use efficiency without necessarily sacrificing maximum photosynthetic rates. Our study does not imply that functional trait spectra, such as the leaf economics spectrum, are unimportant, but that many important axes of variation within a taxonomic group may be unique and not generalizable to other taxa.","author":[{"dropping-particle":"","family":"Muir","given":"Christopher D.","non-dropping-particle":"","parse-names":false,"suffix":""},{"dropping-particle":"","family":"Conesa","given":"Miquel À.","non-dropping-particle":"","parse-names":false,"suffix":""},{"dropping-particle":"","family":"Roldán","given":"Emilio J.","non-dropping-particle":"","parse-names":false,"suffix":""},{"dropping-particle":"","family":"Molins","given":"Arántzazu","non-dropping-particle":"","parse-names":false,"suffix":""},{"dropping-particle":"","family":"Galmés","given":"Jeroni","non-dropping-particle":"","parse-names":false,"suffix":""}],"container-title":"New Phytologist","id":"ITEM-1","issue":"4","issued":{"date-parts":[["2017","3","1"]]},"note":"They want to know if LMA constrains photosynthesis.\n\nMeasured:\n\nstomatal conductance, mesophyll conductance, net assimilation rate, water use efficiency., maximum rate of carboxylation (Vcmax), leaf dark respiration (Rdark)\n\nleaf fresh and dry mass, leaf area, LMA (dry mass/ area), leaf thickness (estimated), \n\nlog transformed everything except Vcmax and Rdark\n\ngs = stomatal conductance\ngm = mesophyll conductance\nAn = net CO2 assimilation rate\nWUE = water use efficiency (An/stomatal conductance to water)\nVcmax = maximum rate of carboxylation\nRdark = leaf dark respiration\nLMA = leaf mass per area\nLDMC = leaf dry matter content\nLT = Leaf thickness (LMA/LDMC)","page":"1642-1653","publisher":"Wiley/Blackwell (10.1111)","title":"Weak coordination between leaf structure and function among closely related tomato species","type":"article-journal","volume":"213"},"suppress-author":1,"uris":["http://www.mendeley.com/documents/?uuid=d63db35e-ec69-3725-a6d9-b900fc952f75"]}],"mendeley":{"formattedCitation":"(2017)","plainTextFormattedCitation":"(2017)","previouslyFormattedCitation":"(2017)"},"properties":{"noteIndex":0},"schema":"https://github.com/citation-style-language/schema/raw/master/csl-citation.json"}</w:instrText>
      </w:r>
      <w:r w:rsidR="009C0862">
        <w:fldChar w:fldCharType="separate"/>
      </w:r>
      <w:r w:rsidR="009C0862" w:rsidRPr="009C0862">
        <w:rPr>
          <w:noProof/>
        </w:rPr>
        <w:t>(2017)</w:t>
      </w:r>
      <w:r w:rsidR="009C0862">
        <w:fldChar w:fldCharType="end"/>
      </w:r>
      <w:r>
        <w:t xml:space="preserve"> collected data on leaf traits of 16 </w:t>
      </w:r>
      <w:r w:rsidRPr="003340AB">
        <w:rPr>
          <w:i/>
        </w:rPr>
        <w:t>Solanum</w:t>
      </w:r>
      <w:r>
        <w:t xml:space="preserve"> species grown from seed.</w:t>
      </w:r>
      <w:r w:rsidR="00275108">
        <w:t xml:space="preserve"> Measured traits included leaf mass per area (LMA), leaf thickness, leaf dry matter content (LDMC), stomatal conductance (</w:t>
      </w:r>
      <w:proofErr w:type="spellStart"/>
      <w:r w:rsidR="00275108" w:rsidRPr="00275108">
        <w:rPr>
          <w:i/>
        </w:rPr>
        <w:t>g</w:t>
      </w:r>
      <w:r w:rsidR="00275108" w:rsidRPr="00275108">
        <w:rPr>
          <w:i/>
          <w:vertAlign w:val="subscript"/>
        </w:rPr>
        <w:t>s</w:t>
      </w:r>
      <w:proofErr w:type="spellEnd"/>
      <w:r w:rsidR="00275108">
        <w:t>), mesophyll conductance (</w:t>
      </w:r>
      <w:r w:rsidR="00275108" w:rsidRPr="00275108">
        <w:rPr>
          <w:i/>
        </w:rPr>
        <w:t>g</w:t>
      </w:r>
      <w:r w:rsidR="00275108" w:rsidRPr="00275108">
        <w:rPr>
          <w:i/>
          <w:vertAlign w:val="subscript"/>
        </w:rPr>
        <w:t>m</w:t>
      </w:r>
      <w:r w:rsidR="00275108">
        <w:t>), assimilation rate (</w:t>
      </w:r>
      <w:r w:rsidR="00275108" w:rsidRPr="00275108">
        <w:rPr>
          <w:i/>
        </w:rPr>
        <w:t>A</w:t>
      </w:r>
      <w:r w:rsidR="00275108" w:rsidRPr="00275108">
        <w:rPr>
          <w:vertAlign w:val="subscript"/>
        </w:rPr>
        <w:t>N</w:t>
      </w:r>
      <w:r w:rsidR="00275108">
        <w:t>), water use efficiency (WUE), maximum rate of carboxylation (</w:t>
      </w:r>
      <w:proofErr w:type="spellStart"/>
      <w:r w:rsidR="00275108" w:rsidRPr="00275108">
        <w:rPr>
          <w:i/>
        </w:rPr>
        <w:t>V</w:t>
      </w:r>
      <w:r w:rsidR="00275108" w:rsidRPr="00275108">
        <w:rPr>
          <w:vertAlign w:val="subscript"/>
        </w:rPr>
        <w:t>cmax</w:t>
      </w:r>
      <w:proofErr w:type="spellEnd"/>
      <w:r w:rsidR="00275108">
        <w:t>) and leaf respiration (</w:t>
      </w:r>
      <w:proofErr w:type="spellStart"/>
      <w:r w:rsidR="00275108" w:rsidRPr="00275108">
        <w:rPr>
          <w:i/>
        </w:rPr>
        <w:t>R</w:t>
      </w:r>
      <w:r w:rsidR="00275108" w:rsidRPr="00275108">
        <w:rPr>
          <w:vertAlign w:val="subscript"/>
        </w:rPr>
        <w:t>dark</w:t>
      </w:r>
      <w:proofErr w:type="spellEnd"/>
      <w:r w:rsidR="00275108">
        <w:t xml:space="preserve">). In </w:t>
      </w:r>
      <w:r w:rsidR="00430728">
        <w:t xml:space="preserve">their analysis, </w:t>
      </w:r>
      <w:r w:rsidR="00275108">
        <w:t>Muir et al. performed</w:t>
      </w:r>
      <w:r w:rsidR="00430728">
        <w:t xml:space="preserve"> PCA to recapitulate the leaf economics spectrum</w:t>
      </w:r>
      <w:r w:rsidR="00E90CF7">
        <w:t xml:space="preserve"> (LES)</w:t>
      </w:r>
      <w:r w:rsidR="00430728">
        <w:t>—a highly repeatable principle component axis of leaf traits describing a tradeoff in metabolic rates and investment to leaf structure</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430728">
        <w:t xml:space="preserve">.  They then used the first principle component (the LES) to </w:t>
      </w:r>
      <w:r w:rsidR="00D83106">
        <w:t>answer</w:t>
      </w:r>
      <w:r w:rsidR="00430728">
        <w:t xml:space="preserve"> questions about how the position along the LES varies among habitats and phylogenetic relationships.  Instead, we will use the data to answer a different question—do leaf traits vary with mean annual precipitation and temperature?</w:t>
      </w:r>
    </w:p>
    <w:p w14:paraId="193903B8" w14:textId="561EDD89" w:rsidR="00B12F2E" w:rsidRDefault="00B12F2E" w:rsidP="005A7CE9">
      <w:pPr>
        <w:pStyle w:val="Heading3"/>
      </w:pPr>
      <w:r>
        <w:t>Methods</w:t>
      </w:r>
    </w:p>
    <w:p w14:paraId="2657D9D7" w14:textId="24BC816E" w:rsidR="0068651E" w:rsidRDefault="00275108" w:rsidP="0068651E">
      <w:pPr>
        <w:pStyle w:val="BodyText"/>
        <w:spacing w:line="360" w:lineRule="auto"/>
      </w:pPr>
      <w:r w:rsidRPr="00275108">
        <w:rPr>
          <w:i/>
        </w:rPr>
        <w:t>Solanum</w:t>
      </w:r>
      <w:r>
        <w:t xml:space="preserve"> leaf trait data and coordinates of species habitats are available on Dryad (citation).  We used the habitat coordinates to download mean annual precipitation and temperature </w:t>
      </w:r>
      <w:r>
        <w:lastRenderedPageBreak/>
        <w:t xml:space="preserve">data from </w:t>
      </w:r>
      <w:proofErr w:type="spellStart"/>
      <w:r>
        <w:t>WorldClim</w:t>
      </w:r>
      <w:proofErr w:type="spellEnd"/>
      <w:r>
        <w:t xml:space="preserve"> </w:t>
      </w:r>
      <w:r w:rsidR="009C0862">
        <w:fldChar w:fldCharType="begin" w:fldLock="1"/>
      </w:r>
      <w:r w:rsidR="009C0862">
        <w:instrText>ADDIN CSL_CITATION {"citationItems":[{"id":"ITEM-1","itemData":{"DOI":"10.1002/joc.5086","ISBN":"1097-0088","ISSN":"10970088","abstract":"We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Climatology","id":"ITEM-1","issued":{"date-parts":[["2017"]]},"title":"WorldClim 2: new 1-km spatial resolution climate surfaces for global land areas","type":"article-journal"},"uris":["http://www.mendeley.com/documents/?uuid=696de54f-6c90-482f-80f2-c674e9849917"]}],"mendeley":{"formattedCitation":"(Fick and Hijmans 2017)","plainTextFormattedCitation":"(Fick and Hijmans 2017)","previouslyFormattedCitation":"(Fick and Hijmans 2017)"},"properties":{"noteIndex":0},"schema":"https://github.com/citation-style-language/schema/raw/master/csl-citation.json"}</w:instrText>
      </w:r>
      <w:r w:rsidR="009C0862">
        <w:fldChar w:fldCharType="separate"/>
      </w:r>
      <w:r w:rsidR="009C0862" w:rsidRPr="009C0862">
        <w:rPr>
          <w:noProof/>
        </w:rPr>
        <w:t>(Fick and Hijmans 2017)</w:t>
      </w:r>
      <w:r w:rsidR="009C0862">
        <w:fldChar w:fldCharType="end"/>
      </w:r>
      <w:r>
        <w:t>.</w:t>
      </w:r>
      <w:r w:rsidR="0068651E">
        <w:t xml:space="preserve">  Muir et al. (2017) identified one species, </w:t>
      </w:r>
      <w:r w:rsidR="0068651E" w:rsidRPr="0068651E">
        <w:rPr>
          <w:i/>
        </w:rPr>
        <w:t>S.</w:t>
      </w:r>
      <w:r w:rsidR="0068651E">
        <w:t xml:space="preserve"> </w:t>
      </w:r>
      <w:proofErr w:type="spellStart"/>
      <w:r w:rsidR="0068651E" w:rsidRPr="0068651E">
        <w:rPr>
          <w:i/>
        </w:rPr>
        <w:t>juglandifolium</w:t>
      </w:r>
      <w:proofErr w:type="spellEnd"/>
      <w:r w:rsidR="0068651E">
        <w:t>, as a potential outlier and performed their analyses both with and without that species.  For the sake of brevity for this case study, we only performed analyses with this species excluded.</w:t>
      </w:r>
    </w:p>
    <w:p w14:paraId="6EBE3186" w14:textId="64B22922" w:rsidR="008C2E3E" w:rsidRDefault="008C2E3E" w:rsidP="0068651E">
      <w:pPr>
        <w:pStyle w:val="BodyText"/>
        <w:spacing w:line="360" w:lineRule="auto"/>
      </w:pPr>
      <w:r>
        <w:t>To replicate the approach of the original paper, we performed PCA on leaf traits to recapitulate the LES.  Then, the first principle component axis (i.e., the LES) was used as a predictor variable in regressions with</w:t>
      </w:r>
      <w:r w:rsidR="00D83106">
        <w:t xml:space="preserve"> either mean annual</w:t>
      </w:r>
      <w:r>
        <w:t xml:space="preserve"> temperature or precipitation</w:t>
      </w:r>
      <w:r w:rsidR="00D83106">
        <w:t xml:space="preserve"> as response variables</w:t>
      </w:r>
      <w:r>
        <w:t>.</w:t>
      </w:r>
    </w:p>
    <w:p w14:paraId="50D48AB1" w14:textId="7D64E6EE" w:rsidR="00684DC5" w:rsidRDefault="0068651E" w:rsidP="0068651E">
      <w:pPr>
        <w:pStyle w:val="BodyText"/>
        <w:spacing w:line="360" w:lineRule="auto"/>
      </w:pPr>
      <w:r>
        <w:t>PLS</w:t>
      </w:r>
      <w:r w:rsidR="00D83106">
        <w:t>R</w:t>
      </w:r>
      <w:r>
        <w:t xml:space="preserve"> was used to test the hypothesis that there is a relationship between climate variables and leaf traits.  </w:t>
      </w:r>
      <w:r w:rsidR="00E90CF7">
        <w:t>I</w:t>
      </w:r>
      <w:r>
        <w:t xml:space="preserve">t is possible to include multiple </w:t>
      </w:r>
      <w:r w:rsidRPr="0068651E">
        <w:t>response</w:t>
      </w:r>
      <w:r>
        <w:t xml:space="preserve"> variables in PLS</w:t>
      </w:r>
      <w:r w:rsidR="00D83106">
        <w:t>R</w:t>
      </w:r>
      <w:r>
        <w:t xml:space="preserve"> models to account for collinearity</w:t>
      </w:r>
      <w:r w:rsidR="00E90CF7">
        <w:t>. However, in this dataset, temperature and precipitation were not correlated (</w:t>
      </w:r>
      <w:r w:rsidR="00EF79A2">
        <w:t xml:space="preserve">Pearson’s correlation test, r = -0.10, </w:t>
      </w:r>
      <w:proofErr w:type="spellStart"/>
      <w:r w:rsidR="00EF79A2">
        <w:t>df</w:t>
      </w:r>
      <w:proofErr w:type="spellEnd"/>
      <w:r w:rsidR="00EF79A2">
        <w:t xml:space="preserve"> = 63, p = 0.421</w:t>
      </w:r>
      <w:r w:rsidR="00E90CF7">
        <w:t>) so</w:t>
      </w:r>
      <w:r>
        <w:t xml:space="preserve"> we chose to perform PLS</w:t>
      </w:r>
      <w:r w:rsidR="00D83106">
        <w:t xml:space="preserve">R </w:t>
      </w:r>
      <w:r>
        <w:t xml:space="preserve">for temperature and precipitation separately to improve interpretability. </w:t>
      </w:r>
      <w:r w:rsidR="008C2E3E">
        <w:t xml:space="preserve">PCA and </w:t>
      </w:r>
      <w:r>
        <w:t>PLS</w:t>
      </w:r>
      <w:r w:rsidR="00D83106">
        <w:t xml:space="preserve">R </w:t>
      </w:r>
      <w:r w:rsidR="008C2E3E">
        <w:t>were</w:t>
      </w:r>
      <w:r>
        <w:t xml:space="preserve"> performed using the</w:t>
      </w:r>
      <w:r w:rsidR="00684DC5">
        <w:t xml:space="preserve"> </w:t>
      </w:r>
      <w:proofErr w:type="spellStart"/>
      <w:r w:rsidR="00684DC5">
        <w:rPr>
          <w:i/>
        </w:rPr>
        <w:t>opls</w:t>
      </w:r>
      <w:proofErr w:type="spellEnd"/>
      <w:r w:rsidR="00684DC5">
        <w:t xml:space="preserve"> function in the</w:t>
      </w:r>
      <w:r>
        <w:t xml:space="preserve"> </w:t>
      </w:r>
      <w:proofErr w:type="spellStart"/>
      <w:r>
        <w:rPr>
          <w:i/>
        </w:rPr>
        <w:t>ropls</w:t>
      </w:r>
      <w:proofErr w:type="spellEnd"/>
      <w:r>
        <w:t xml:space="preserve"> package in R with default settings other than increasing the number of permutations to 1000</w:t>
      </w:r>
      <w:r w:rsidR="008C2E3E">
        <w:t xml:space="preserve"> for PLS</w:t>
      </w:r>
      <w:r w:rsidR="00D83106">
        <w:t>R</w:t>
      </w:r>
      <w:r>
        <w:t xml:space="preserve">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t>.</w:t>
      </w:r>
      <w:r w:rsidR="008C2E3E">
        <w:t xml:space="preserve"> </w:t>
      </w:r>
      <w:r w:rsidR="00684DC5">
        <w:t xml:space="preserve"> </w:t>
      </w:r>
    </w:p>
    <w:p w14:paraId="0467A3BE" w14:textId="0269ECDD" w:rsidR="00B12F2E" w:rsidRDefault="00B12F2E" w:rsidP="005A7CE9">
      <w:pPr>
        <w:pStyle w:val="Heading3"/>
      </w:pPr>
      <w:r>
        <w:t>Results and Discussion</w:t>
      </w:r>
    </w:p>
    <w:p w14:paraId="34B07EC7" w14:textId="320FBC1C" w:rsidR="00CB78CF" w:rsidRPr="00CB78CF" w:rsidRDefault="00CB78CF" w:rsidP="00CB78CF">
      <w:pPr>
        <w:pStyle w:val="BodyText"/>
        <w:rPr>
          <w:i/>
        </w:rPr>
      </w:pPr>
      <w:r w:rsidRPr="00CB78CF">
        <w:rPr>
          <w:i/>
        </w:rPr>
        <w:t>Interpretation of PCA regression</w:t>
      </w:r>
    </w:p>
    <w:p w14:paraId="49178210" w14:textId="527D48CC" w:rsidR="00CB78CF" w:rsidRDefault="001503CE" w:rsidP="00CA4A35">
      <w:pPr>
        <w:pStyle w:val="BodyText"/>
        <w:spacing w:line="360" w:lineRule="auto"/>
      </w:pPr>
      <w:r>
        <w:t xml:space="preserve">The PCA of leaf traits results in two </w:t>
      </w:r>
      <w:r w:rsidR="00D83106">
        <w:t xml:space="preserve">retained </w:t>
      </w:r>
      <w:r>
        <w:t xml:space="preserve">principle components with a cumulative </w:t>
      </w:r>
      <w:r w:rsidR="00C9659D">
        <w:t>R</w:t>
      </w:r>
      <w:r w:rsidR="00C9659D" w:rsidRPr="00C349BA">
        <w:rPr>
          <w:vertAlign w:val="superscript"/>
        </w:rPr>
        <w:t>2</w:t>
      </w:r>
      <w:r>
        <w:t xml:space="preserve"> of 0.558.  PC1, which explains 32% of the variation in the data, effectively recapitulates the LES with a strong positive correlation with LMA, LDMC, and leaf thickness and a strong negative correlation with </w:t>
      </w:r>
      <w:r w:rsidRPr="00B87AED">
        <w:rPr>
          <w:i/>
        </w:rPr>
        <w:t>A</w:t>
      </w:r>
      <w:r w:rsidR="00B87AED" w:rsidRPr="00B87AED">
        <w:rPr>
          <w:vertAlign w:val="subscript"/>
        </w:rPr>
        <w:t>N</w:t>
      </w:r>
      <w:r>
        <w:t xml:space="preserve">, </w:t>
      </w:r>
      <w:r w:rsidRPr="00B87AED">
        <w:rPr>
          <w:i/>
        </w:rPr>
        <w:t>g</w:t>
      </w:r>
      <w:r w:rsidRPr="00B87AED">
        <w:rPr>
          <w:vertAlign w:val="subscript"/>
        </w:rPr>
        <w:t>m</w:t>
      </w:r>
      <w:r>
        <w:t xml:space="preserve">, </w:t>
      </w:r>
      <w:proofErr w:type="spellStart"/>
      <w:r w:rsidRPr="00B87AED">
        <w:rPr>
          <w:i/>
        </w:rPr>
        <w:t>V</w:t>
      </w:r>
      <w:r w:rsidRPr="00B87AED">
        <w:rPr>
          <w:vertAlign w:val="subscript"/>
        </w:rPr>
        <w:t>cmax</w:t>
      </w:r>
      <w:proofErr w:type="spellEnd"/>
      <w:r w:rsidR="00B20987">
        <w:t xml:space="preserve"> and </w:t>
      </w:r>
      <w:proofErr w:type="spellStart"/>
      <w:r w:rsidR="00B20987" w:rsidRPr="00B87AED">
        <w:rPr>
          <w:i/>
        </w:rPr>
        <w:t>g</w:t>
      </w:r>
      <w:r w:rsidR="00B20987" w:rsidRPr="00B87AED">
        <w:rPr>
          <w:vertAlign w:val="subscript"/>
        </w:rPr>
        <w:t>s</w:t>
      </w:r>
      <w:proofErr w:type="spellEnd"/>
      <w:r w:rsidR="00D40114">
        <w:t xml:space="preserve"> (Table 1)</w:t>
      </w:r>
      <w:r w:rsidR="00B20987">
        <w:t>. This principle component varies significantly with habitat temperature (</w:t>
      </w:r>
      <w:proofErr w:type="gramStart"/>
      <w:r w:rsidR="00B20987">
        <w:t>F</w:t>
      </w:r>
      <w:r w:rsidR="00B20987" w:rsidRPr="00485361">
        <w:rPr>
          <w:vertAlign w:val="subscript"/>
        </w:rPr>
        <w:t>(</w:t>
      </w:r>
      <w:proofErr w:type="gramEnd"/>
      <w:r w:rsidR="00B20987" w:rsidRPr="00485361">
        <w:rPr>
          <w:vertAlign w:val="subscript"/>
        </w:rPr>
        <w:t>1,63)</w:t>
      </w:r>
      <w:r w:rsidR="00B20987">
        <w:t xml:space="preserve"> = 9.07, p = 0.004), but not with precipitation (F</w:t>
      </w:r>
      <w:r w:rsidR="00B20987" w:rsidRPr="00485361">
        <w:rPr>
          <w:vertAlign w:val="subscript"/>
        </w:rPr>
        <w:t>(1,63)</w:t>
      </w:r>
      <w:r w:rsidR="00B20987">
        <w:t xml:space="preserve"> = 1.22, p = 0.273).</w:t>
      </w:r>
      <w:r w:rsidR="00D83106">
        <w:t xml:space="preserve"> </w:t>
      </w:r>
      <w:r w:rsidR="00C5078A">
        <w:t xml:space="preserve">According to </w:t>
      </w:r>
      <w:r w:rsidR="005D3375">
        <w:t>Muir et al.</w:t>
      </w:r>
      <w:r w:rsidR="00C5078A">
        <w:t xml:space="preserve">, the opposite was true when </w:t>
      </w:r>
      <w:r w:rsidR="00C5078A">
        <w:rPr>
          <w:i/>
        </w:rPr>
        <w:t xml:space="preserve">S. </w:t>
      </w:r>
      <w:proofErr w:type="spellStart"/>
      <w:r w:rsidR="00C5078A">
        <w:rPr>
          <w:i/>
        </w:rPr>
        <w:t>juglandifolium</w:t>
      </w:r>
      <w:proofErr w:type="spellEnd"/>
      <w:r w:rsidR="00C5078A">
        <w:rPr>
          <w:i/>
        </w:rPr>
        <w:t xml:space="preserve"> </w:t>
      </w:r>
      <w:r w:rsidR="00C5078A">
        <w:t xml:space="preserve">was included in the data (i.e. precipitation was significant and not temperature) and they </w:t>
      </w:r>
      <w:r w:rsidR="005D3375">
        <w:t>concluded that</w:t>
      </w:r>
      <w:r w:rsidR="00C5078A">
        <w:t xml:space="preserve"> there was limited evidence of leaf trait–climate associations based on these results.</w:t>
      </w:r>
    </w:p>
    <w:p w14:paraId="24CC03B1" w14:textId="3DF0840C" w:rsidR="00CB78CF" w:rsidRPr="00CB78CF" w:rsidRDefault="00CB78CF" w:rsidP="00CA4A35">
      <w:pPr>
        <w:pStyle w:val="BodyText"/>
        <w:spacing w:line="360" w:lineRule="auto"/>
        <w:rPr>
          <w:i/>
        </w:rPr>
      </w:pPr>
      <w:r w:rsidRPr="00CB78CF">
        <w:rPr>
          <w:i/>
        </w:rPr>
        <w:t>Interpretation of PLSR</w:t>
      </w:r>
    </w:p>
    <w:p w14:paraId="1354408A" w14:textId="3E371226" w:rsidR="00C5078A" w:rsidRDefault="00C5078A" w:rsidP="00CA4A35">
      <w:pPr>
        <w:pStyle w:val="BodyText"/>
        <w:spacing w:line="360" w:lineRule="auto"/>
      </w:pPr>
      <w:r>
        <w:lastRenderedPageBreak/>
        <w:t>The PLSR for precipitation produced a model with a single predictive component that explains about 20% of the total variation in the data (Table 2, R2X(cum)) and about 42% of the variation in precipitation (Table 2, R2Y(cum)).</w:t>
      </w:r>
      <w:r w:rsidR="00B87AED">
        <w:t xml:space="preserve"> Q2 is an important statistic generated by internal cross-validation that can indicate overfitting or poor predictive power of a model.  In this case, Q2 is low (a value above 0.5 can be considered high), but close to R2Y, indicating low predictive power but a lack of overfitting </w:t>
      </w:r>
      <w:r w:rsidR="00B87AED">
        <w:fldChar w:fldCharType="begin" w:fldLock="1"/>
      </w:r>
      <w:r w:rsidR="00B87AED">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2006)"},"properties":{"noteIndex":0},"schema":"https://github.com/citation-style-language/schema/raw/master/csl-citation.json"}</w:instrText>
      </w:r>
      <w:r w:rsidR="00B87AED">
        <w:fldChar w:fldCharType="separate"/>
      </w:r>
      <w:r w:rsidR="00B87AED" w:rsidRPr="00B87AED">
        <w:rPr>
          <w:noProof/>
        </w:rPr>
        <w:t>(Eriksson et al. 2006)</w:t>
      </w:r>
      <w:r w:rsidR="00B87AED">
        <w:fldChar w:fldCharType="end"/>
      </w:r>
      <w:r w:rsidR="00B87AED">
        <w:t>. The significance of the model is determined by permutation and re-calculation of the R2Y and Q2 values. The p-values for R2Y and Q2 both indicate there is a highly significant, although weak, relationship between precipitation and leaf traits.</w:t>
      </w:r>
    </w:p>
    <w:p w14:paraId="21336ACE" w14:textId="77777777" w:rsidR="00B87AED" w:rsidRDefault="00D40114" w:rsidP="00CA4A35">
      <w:pPr>
        <w:pStyle w:val="BodyText"/>
        <w:spacing w:line="360" w:lineRule="auto"/>
      </w:pPr>
      <w:r>
        <w:t xml:space="preserve">For precipitation, the </w:t>
      </w:r>
      <w:r w:rsidR="001C71B8">
        <w:t>VIP scores</w:t>
      </w:r>
      <w:r w:rsidR="00726243">
        <w:t xml:space="preserve"> and loadings</w:t>
      </w:r>
      <w:r>
        <w:t xml:space="preserve"> show that LMA, LDMC, and leaf thickness are </w:t>
      </w:r>
      <w:r w:rsidR="00726243">
        <w:t xml:space="preserve">positively correlated </w:t>
      </w:r>
      <w:r>
        <w:t>with precipitation</w:t>
      </w:r>
      <w:r w:rsidR="00726243">
        <w:t xml:space="preserve"> (</w:t>
      </w:r>
      <w:r w:rsidR="00A00F4C">
        <w:t>T</w:t>
      </w:r>
      <w:r w:rsidR="00726243">
        <w:t>able 1)</w:t>
      </w:r>
      <w:r>
        <w:t xml:space="preserve">.  </w:t>
      </w:r>
      <w:r w:rsidR="00726243">
        <w:t>P</w:t>
      </w:r>
      <w:r w:rsidR="001C71B8">
        <w:t xml:space="preserve">lants living in wet climates have thicker, denser leaves compared to those living in dry climates. </w:t>
      </w:r>
      <w:r w:rsidR="00726243">
        <w:t>The loadings for the precipitation PLSR</w:t>
      </w:r>
      <w:r w:rsidR="001C71B8">
        <w:t xml:space="preserve"> are similar to those </w:t>
      </w:r>
      <w:r w:rsidR="00726243">
        <w:t>for</w:t>
      </w:r>
      <w:r w:rsidR="001C71B8">
        <w:t xml:space="preserve"> the first principle component, but without the strong tradeoffs with measures of photosynthetic capacity that </w:t>
      </w:r>
      <w:r w:rsidR="00726243">
        <w:t>are</w:t>
      </w:r>
      <w:r w:rsidR="001C71B8">
        <w:t xml:space="preserve"> part of the LES. It is likely that the PCA regression for precipitation is not significant because photosynthetic traits are strongly loaded on PC1 and don’t actually vary with precipitation. </w:t>
      </w:r>
    </w:p>
    <w:p w14:paraId="790C6977" w14:textId="4D9693A1" w:rsidR="00D40114" w:rsidRDefault="00B87AED" w:rsidP="00CA4A35">
      <w:pPr>
        <w:pStyle w:val="BodyText"/>
        <w:spacing w:line="360" w:lineRule="auto"/>
      </w:pPr>
      <w:r>
        <w:t xml:space="preserve">The PLSR for temperature also produced a highly significant single component model with similar explanatory (R2Y) and predictive (Q2) power to the precipitation PLSR. </w:t>
      </w:r>
      <w:r w:rsidR="00726243">
        <w:t xml:space="preserve">VIP scores and </w:t>
      </w:r>
      <w:r w:rsidR="00D40114">
        <w:t xml:space="preserve">predictive component loadings indicate a negative relationship </w:t>
      </w:r>
      <w:r>
        <w:t>between temperature and</w:t>
      </w:r>
      <w:r w:rsidR="00D40114">
        <w:t xml:space="preserve"> </w:t>
      </w:r>
      <w:proofErr w:type="spellStart"/>
      <w:r w:rsidR="00D40114" w:rsidRPr="00A00F4C">
        <w:rPr>
          <w:i/>
        </w:rPr>
        <w:t>V</w:t>
      </w:r>
      <w:r w:rsidR="00D40114" w:rsidRPr="00A00F4C">
        <w:rPr>
          <w:vertAlign w:val="subscript"/>
        </w:rPr>
        <w:t>cmax</w:t>
      </w:r>
      <w:proofErr w:type="spellEnd"/>
      <w:r w:rsidR="00D40114">
        <w:t xml:space="preserve">, </w:t>
      </w:r>
      <w:r w:rsidR="00D40114" w:rsidRPr="00A00F4C">
        <w:rPr>
          <w:i/>
        </w:rPr>
        <w:t>A</w:t>
      </w:r>
      <w:r w:rsidR="00A00F4C" w:rsidRPr="00A00F4C">
        <w:rPr>
          <w:vertAlign w:val="subscript"/>
        </w:rPr>
        <w:t>N</w:t>
      </w:r>
      <w:r w:rsidR="00D40114">
        <w:t xml:space="preserve">, </w:t>
      </w:r>
      <w:r w:rsidR="00A00F4C">
        <w:t>WUE</w:t>
      </w:r>
      <w:r w:rsidR="00D40114">
        <w:t xml:space="preserve">, </w:t>
      </w:r>
      <w:proofErr w:type="spellStart"/>
      <w:r w:rsidR="00A00F4C" w:rsidRPr="00A00F4C">
        <w:rPr>
          <w:i/>
        </w:rPr>
        <w:t>R</w:t>
      </w:r>
      <w:r w:rsidR="00A00F4C" w:rsidRPr="00A00F4C">
        <w:rPr>
          <w:vertAlign w:val="subscript"/>
        </w:rPr>
        <w:t>dark</w:t>
      </w:r>
      <w:proofErr w:type="spellEnd"/>
      <w:r w:rsidR="00726243">
        <w:t xml:space="preserve"> and leaf thickness and a positive relationship with LDMC</w:t>
      </w:r>
      <w:r w:rsidR="00D40114">
        <w:t xml:space="preserve">.  </w:t>
      </w:r>
      <w:r w:rsidR="00726243">
        <w:t xml:space="preserve">Unlike the first principle component, </w:t>
      </w:r>
      <w:r w:rsidR="00D40114">
        <w:t>physical leaf traits are no</w:t>
      </w:r>
      <w:r w:rsidR="00726243">
        <w:t>t</w:t>
      </w:r>
      <w:r w:rsidR="00D40114">
        <w:t xml:space="preserve"> correlated </w:t>
      </w:r>
      <w:r w:rsidR="00726243">
        <w:t xml:space="preserve">on this predictive axis </w:t>
      </w:r>
      <w:r w:rsidR="00D40114">
        <w:t xml:space="preserve">and there is a positive relationship between temperature and LDMC, but a slight negative relationship with thickness.  Plants living in hotter climates therefore have more dense </w:t>
      </w:r>
      <w:r w:rsidR="001C71B8">
        <w:t xml:space="preserve">and thin </w:t>
      </w:r>
      <w:r w:rsidR="00D40114">
        <w:t xml:space="preserve">leaves </w:t>
      </w:r>
      <w:r w:rsidR="001C71B8">
        <w:t>compared to plants from cooler climates.</w:t>
      </w:r>
      <w:r w:rsidR="00D40114">
        <w:t xml:space="preserve"> </w:t>
      </w:r>
    </w:p>
    <w:p w14:paraId="21BDB283" w14:textId="031212A8" w:rsidR="005152ED" w:rsidRDefault="001C71B8" w:rsidP="00485361">
      <w:pPr>
        <w:pStyle w:val="BodyText"/>
        <w:spacing w:line="360" w:lineRule="auto"/>
      </w:pPr>
      <w:bookmarkStart w:id="4" w:name="simulated-data-methods"/>
      <w:bookmarkEnd w:id="4"/>
      <w:r>
        <w:t>If our question of interest is “</w:t>
      </w:r>
      <w:r w:rsidR="00B87AED">
        <w:t>are there leaf trait–climate associations?</w:t>
      </w:r>
      <w:r>
        <w:t xml:space="preserve">” then PLSR is an appropriate approach that tells us there is a small, but highly significant relationship between leaf traits and both precipitation and temperature.  </w:t>
      </w:r>
      <w:r w:rsidR="00B87AED">
        <w:t xml:space="preserve">The main axis of co-variation with temperature is quite different from that with precipitation and neither are very similar to the main axis of overall variation (i.e. PC1). </w:t>
      </w:r>
      <w:r w:rsidR="00A55E4B">
        <w:t xml:space="preserve">These differences are not surprising </w:t>
      </w:r>
      <w:r w:rsidR="00A55E4B">
        <w:lastRenderedPageBreak/>
        <w:t>given that PCA is agnostic to habitat variables (temperature, precipitation) while PLSR is explicitly attempting to explain co-variation with habitat variables.</w:t>
      </w:r>
    </w:p>
    <w:p w14:paraId="7D2DE5E1" w14:textId="3657FC88" w:rsidR="005152ED" w:rsidRPr="00A00F4C" w:rsidRDefault="005152ED" w:rsidP="00A00F4C">
      <w:pPr>
        <w:pStyle w:val="CommentText"/>
      </w:pPr>
      <w:r w:rsidRPr="00A00F4C">
        <w:t>Table 1. Loadings from the first two principle components from PCA (PC1, PC2) and the first predictive component from PLSR (P1).  VIP scores greater than 1 indicate the importance of a variable in the PLSR model.</w:t>
      </w:r>
    </w:p>
    <w:p w14:paraId="5BDC4186" w14:textId="19815B88" w:rsidR="00EF79A2" w:rsidRDefault="005152ED" w:rsidP="00485361">
      <w:pPr>
        <w:pStyle w:val="BodyText"/>
        <w:spacing w:line="360" w:lineRule="auto"/>
      </w:pPr>
      <w:r>
        <w:rPr>
          <w:noProof/>
        </w:rPr>
        <w:drawing>
          <wp:inline distT="0" distB="0" distL="0" distR="0" wp14:anchorId="72B223D9" wp14:editId="66A329B6">
            <wp:extent cx="54356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 table.pdf"/>
                    <pic:cNvPicPr/>
                  </pic:nvPicPr>
                  <pic:blipFill>
                    <a:blip r:embed="rId11">
                      <a:extLst>
                        <a:ext uri="{28A0092B-C50C-407E-A947-70E740481C1C}">
                          <a14:useLocalDpi xmlns:a14="http://schemas.microsoft.com/office/drawing/2010/main" val="0"/>
                        </a:ext>
                      </a:extLst>
                    </a:blip>
                    <a:stretch>
                      <a:fillRect/>
                    </a:stretch>
                  </pic:blipFill>
                  <pic:spPr>
                    <a:xfrm>
                      <a:off x="0" y="0"/>
                      <a:ext cx="5435600" cy="3530600"/>
                    </a:xfrm>
                    <a:prstGeom prst="rect">
                      <a:avLst/>
                    </a:prstGeom>
                  </pic:spPr>
                </pic:pic>
              </a:graphicData>
            </a:graphic>
          </wp:inline>
        </w:drawing>
      </w:r>
    </w:p>
    <w:p w14:paraId="56F4F1A6" w14:textId="1A5021CF" w:rsidR="005152ED" w:rsidRDefault="00A00F4C" w:rsidP="00BD50F2">
      <w:pPr>
        <w:pStyle w:val="CommentText"/>
      </w:pPr>
      <w:r>
        <w:t xml:space="preserve">Table 2. </w:t>
      </w:r>
      <w:r w:rsidR="00BD50F2">
        <w:t>Model diagnostics from PLSR for both precipitation and temperature.</w:t>
      </w:r>
    </w:p>
    <w:p w14:paraId="7E6D136B" w14:textId="7D00ED58" w:rsidR="005152ED" w:rsidRDefault="00A00F4C" w:rsidP="00485361">
      <w:pPr>
        <w:pStyle w:val="BodyText"/>
        <w:spacing w:line="360" w:lineRule="auto"/>
      </w:pPr>
      <w:r>
        <w:rPr>
          <w:noProof/>
        </w:rPr>
        <w:drawing>
          <wp:inline distT="0" distB="0" distL="0" distR="0" wp14:anchorId="279E5490" wp14:editId="3AC73BAC">
            <wp:extent cx="48133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ir plsr results.pdf"/>
                    <pic:cNvPicPr/>
                  </pic:nvPicPr>
                  <pic:blipFill>
                    <a:blip r:embed="rId12">
                      <a:extLst>
                        <a:ext uri="{28A0092B-C50C-407E-A947-70E740481C1C}">
                          <a14:useLocalDpi xmlns:a14="http://schemas.microsoft.com/office/drawing/2010/main" val="0"/>
                        </a:ext>
                      </a:extLst>
                    </a:blip>
                    <a:stretch>
                      <a:fillRect/>
                    </a:stretch>
                  </pic:blipFill>
                  <pic:spPr>
                    <a:xfrm>
                      <a:off x="0" y="0"/>
                      <a:ext cx="4813300" cy="1143000"/>
                    </a:xfrm>
                    <a:prstGeom prst="rect">
                      <a:avLst/>
                    </a:prstGeom>
                  </pic:spPr>
                </pic:pic>
              </a:graphicData>
            </a:graphic>
          </wp:inline>
        </w:drawing>
      </w:r>
    </w:p>
    <w:p w14:paraId="3A77A7D7" w14:textId="1B6EC1D1" w:rsidR="005152ED" w:rsidRDefault="005152ED" w:rsidP="00485361">
      <w:pPr>
        <w:pStyle w:val="BodyText"/>
        <w:spacing w:line="360" w:lineRule="auto"/>
      </w:pPr>
    </w:p>
    <w:p w14:paraId="4E8DBCDF" w14:textId="11061C64" w:rsidR="005152ED" w:rsidRDefault="005152ED" w:rsidP="00485361">
      <w:pPr>
        <w:pStyle w:val="BodyText"/>
        <w:spacing w:line="360" w:lineRule="auto"/>
      </w:pPr>
    </w:p>
    <w:p w14:paraId="327BD4C3" w14:textId="77777777" w:rsidR="00A00F4C" w:rsidRDefault="00A00F4C" w:rsidP="00485361">
      <w:pPr>
        <w:pStyle w:val="BodyText"/>
        <w:spacing w:line="360" w:lineRule="auto"/>
      </w:pPr>
    </w:p>
    <w:p w14:paraId="7D493181" w14:textId="0E27D550" w:rsidR="00B12F2E" w:rsidRDefault="00FA73C9" w:rsidP="005A7CE9">
      <w:pPr>
        <w:pStyle w:val="Heading1"/>
      </w:pPr>
      <w:r>
        <w:lastRenderedPageBreak/>
        <w:t>Simulated data</w:t>
      </w:r>
    </w:p>
    <w:p w14:paraId="5EC7209F" w14:textId="03E87272" w:rsidR="007F1BD2" w:rsidRPr="007F1BD2" w:rsidRDefault="007F1BD2" w:rsidP="005A7CE9">
      <w:pPr>
        <w:pStyle w:val="Heading3"/>
      </w:pPr>
      <w:r>
        <w:t>Methods</w:t>
      </w:r>
    </w:p>
    <w:p w14:paraId="23453E31" w14:textId="1A7044EE" w:rsidR="009B10BD" w:rsidRPr="009B10BD" w:rsidRDefault="009B10BD" w:rsidP="00E8290C">
      <w:pPr>
        <w:pStyle w:val="BodyText"/>
        <w:spacing w:line="360" w:lineRule="auto"/>
      </w:pPr>
      <w:r>
        <w:t>To demonstrate some of the properties of PLS and PCA, we use</w:t>
      </w:r>
      <w:r w:rsidR="00B12F2E">
        <w:t>d randomly generated</w:t>
      </w:r>
      <w:r>
        <w:t xml:space="preserve"> </w:t>
      </w:r>
      <w:r w:rsidR="00B12F2E">
        <w:t>multivariate</w:t>
      </w:r>
      <w:r>
        <w:t xml:space="preserve"> data </w:t>
      </w:r>
      <w:r w:rsidR="00B12F2E">
        <w:t>created with different covariance structures. All</w:t>
      </w:r>
      <w:r>
        <w:t xml:space="preserve"> multivariate datasets </w:t>
      </w:r>
      <w:r w:rsidR="00B12F2E">
        <w:t>had</w:t>
      </w:r>
      <w:r w:rsidR="007174F2">
        <w:t xml:space="preserve"> 20 observations, one factor with two levels (10 observations per level), and 25 continuous </w:t>
      </w:r>
      <w:r w:rsidR="00B12F2E">
        <w:t xml:space="preserve">variables.  All 25 variables had a variance of 1 and a mean of 0 when they were not discriminating between factor levels. Covariance and the difference in </w:t>
      </w:r>
      <w:proofErr w:type="gramStart"/>
      <w:r w:rsidR="00B12F2E">
        <w:t>mean</w:t>
      </w:r>
      <w:r w:rsidR="007F1BD2">
        <w:t>s</w:t>
      </w:r>
      <w:proofErr w:type="gramEnd"/>
      <w:r w:rsidR="00B12F2E">
        <w:t xml:space="preserve"> between factor levels was adjusted depending on the scenario</w:t>
      </w:r>
      <w:r>
        <w:t>:</w:t>
      </w:r>
    </w:p>
    <w:p w14:paraId="7EC408AC" w14:textId="32B68AA4" w:rsidR="006544EF" w:rsidRDefault="006544EF">
      <w:pPr>
        <w:pStyle w:val="BodyText"/>
        <w:spacing w:line="360" w:lineRule="auto"/>
      </w:pPr>
      <w:proofErr w:type="gramStart"/>
      <w:r>
        <w:t>1 )</w:t>
      </w:r>
      <w:proofErr w:type="gramEnd"/>
      <w:r>
        <w:t xml:space="preserve"> “Null”</w:t>
      </w:r>
      <w:r w:rsidR="009B10BD">
        <w:t xml:space="preserve">: </w:t>
      </w:r>
      <w:r>
        <w:t>5 variables</w:t>
      </w:r>
      <w:r w:rsidR="00B12F2E">
        <w:t xml:space="preserve"> with covariance of 0</w:t>
      </w:r>
      <w:r>
        <w:t xml:space="preserve">, and two groups of 10 variables with </w:t>
      </w:r>
      <w:r w:rsidR="009B10BD">
        <w:t xml:space="preserve">a </w:t>
      </w:r>
      <w:r>
        <w:t>covariance</w:t>
      </w:r>
      <w:r w:rsidR="009B10BD">
        <w:t xml:space="preserve"> of</w:t>
      </w:r>
      <w:r>
        <w:t xml:space="preserve"> 0.5 </w:t>
      </w:r>
      <w:r w:rsidR="000007E9">
        <w:t>(Fig 1A).</w:t>
      </w:r>
    </w:p>
    <w:p w14:paraId="0DD63C07" w14:textId="5C9A4243" w:rsidR="006544EF" w:rsidRDefault="006544EF" w:rsidP="006544EF">
      <w:pPr>
        <w:pStyle w:val="BodyText"/>
        <w:spacing w:line="360" w:lineRule="auto"/>
      </w:pPr>
      <w:r>
        <w:t>2) “Needle in a haystack”</w:t>
      </w:r>
      <w:r w:rsidR="009B10BD">
        <w:t xml:space="preserve">: </w:t>
      </w:r>
      <w:r>
        <w:t xml:space="preserve">two groups of 10 variables with covariance of 0.5 and 5 variables </w:t>
      </w:r>
      <w:r w:rsidR="00B12F2E">
        <w:t xml:space="preserve">with </w:t>
      </w:r>
      <w:r w:rsidR="007F1BD2">
        <w:t>a difference in means</w:t>
      </w:r>
      <w:r w:rsidR="00B12F2E">
        <w:t xml:space="preserve"> of 2</w:t>
      </w:r>
      <w:r>
        <w:t xml:space="preserve"> </w:t>
      </w:r>
      <w:r w:rsidR="000007E9">
        <w:t>(Fig 1D).</w:t>
      </w:r>
      <w:r>
        <w:t xml:space="preserve"> </w:t>
      </w:r>
    </w:p>
    <w:p w14:paraId="6FD164D2" w14:textId="39C898DC" w:rsidR="007174F2" w:rsidRDefault="00A166D9" w:rsidP="006544EF">
      <w:pPr>
        <w:pStyle w:val="BodyText"/>
        <w:spacing w:line="360" w:lineRule="auto"/>
      </w:pPr>
      <w:r>
        <w:t>3</w:t>
      </w:r>
      <w:r w:rsidR="00F43EFB">
        <w:t>) “Control” where two sets of 5 variables covary moderately with covariance = 0.5 and discriminate between groups</w:t>
      </w:r>
      <w:r w:rsidR="007F1BD2">
        <w:t xml:space="preserve"> (difference in means = 2)</w:t>
      </w:r>
      <w:r w:rsidR="00F43EFB">
        <w:t xml:space="preserve">; 5 variables with covariance = 0.5 </w:t>
      </w:r>
      <w:r w:rsidR="007F1BD2">
        <w:t>and no difference in means</w:t>
      </w:r>
      <w:r w:rsidR="00F43EFB">
        <w:t>; and 10 variables that do not covary or distinguish groups (i.e. noise)</w:t>
      </w:r>
      <w:r w:rsidR="000007E9">
        <w:t xml:space="preserve"> (Fig 1G)</w:t>
      </w:r>
      <w:r w:rsidR="00F43EFB">
        <w:t>.</w:t>
      </w:r>
    </w:p>
    <w:p w14:paraId="62466765" w14:textId="77777777" w:rsidR="00CB78CF" w:rsidRDefault="007174F2" w:rsidP="006544EF">
      <w:pPr>
        <w:pStyle w:val="BodyText"/>
        <w:spacing w:line="360" w:lineRule="auto"/>
      </w:pPr>
      <w:r>
        <w:t xml:space="preserve">Multivariate data were simulated in R using the </w:t>
      </w:r>
      <w:r w:rsidR="00A166D9">
        <w:rPr>
          <w:i/>
        </w:rPr>
        <w:t>holodeck</w:t>
      </w:r>
      <w:r>
        <w:t xml:space="preserve"> package</w:t>
      </w:r>
      <w:r w:rsidR="00190643">
        <w:t xml:space="preserve"> (citation)</w:t>
      </w:r>
      <w:r>
        <w:t xml:space="preserve">, which </w:t>
      </w:r>
      <w:r w:rsidR="00BE6A21">
        <w:t>allows simple generation of multivariate data frames with varying correlation structures</w:t>
      </w:r>
      <w:r>
        <w:t xml:space="preserve">.  </w:t>
      </w:r>
      <w:r w:rsidR="00826C2C">
        <w:t>We created 100 randomly generated datasets using the same parameters under each of these scenarios</w:t>
      </w:r>
      <w:r w:rsidR="001146E8">
        <w:t>.</w:t>
      </w:r>
      <w:r w:rsidR="00826C2C">
        <w:t xml:space="preserve"> </w:t>
      </w:r>
    </w:p>
    <w:p w14:paraId="1B7AF640" w14:textId="1ECD5A19" w:rsidR="00CB78CF" w:rsidRDefault="00CB78CF" w:rsidP="006544EF">
      <w:pPr>
        <w:pStyle w:val="BodyText"/>
        <w:spacing w:line="360" w:lineRule="auto"/>
      </w:pPr>
      <w:r>
        <w:t xml:space="preserve">PCA discriminant analysis (PCA-DA) was performed by first fitting a PCA using the </w:t>
      </w:r>
      <w:proofErr w:type="spellStart"/>
      <w:r>
        <w:t>opls</w:t>
      </w:r>
      <w:proofErr w:type="spellEnd"/>
      <w:r>
        <w:t xml:space="preserve"> function from the </w:t>
      </w:r>
      <w:proofErr w:type="spellStart"/>
      <w:r>
        <w:t>ropls</w:t>
      </w:r>
      <w:proofErr w:type="spellEnd"/>
      <w:r>
        <w:t xml:space="preserve"> package, which selects a number of principle components using an autofit criteria </w:t>
      </w:r>
      <w:r>
        <w:fldChar w:fldCharType="begin" w:fldLock="1"/>
      </w:r>
      <w:r w:rsidR="005A7CE9">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CB78CF">
        <w:rPr>
          <w:noProof/>
        </w:rPr>
        <w:t>(Thévenot et al. 2015)</w:t>
      </w:r>
      <w:r>
        <w:fldChar w:fldCharType="end"/>
      </w:r>
      <w:r>
        <w:t>.  Then a linear regression was performed using the principle components as predictor variables and a p-value from a global F test</w:t>
      </w:r>
      <w:r w:rsidR="00B771F5">
        <w:t xml:space="preserve"> is reported</w:t>
      </w:r>
      <w:r>
        <w:t xml:space="preserve">.  </w:t>
      </w:r>
    </w:p>
    <w:p w14:paraId="3E255C96" w14:textId="369FB765" w:rsidR="001146E8" w:rsidRDefault="00826C2C" w:rsidP="006544EF">
      <w:pPr>
        <w:pStyle w:val="BodyText"/>
        <w:spacing w:line="360" w:lineRule="auto"/>
      </w:pPr>
      <w:r>
        <w:t>PLS-DA</w:t>
      </w:r>
      <w:r w:rsidR="001146E8">
        <w:t xml:space="preserve"> </w:t>
      </w:r>
      <w:r w:rsidR="00B771F5">
        <w:t xml:space="preserve">was </w:t>
      </w:r>
      <w:r w:rsidR="001146E8">
        <w:t xml:space="preserve">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B771F5">
        <w:t xml:space="preserve">except increasing the number of permutations to 500 to calculate p-values </w:t>
      </w:r>
      <w:r w:rsidR="001146E8">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t>.</w:t>
      </w:r>
      <w:r w:rsidR="00A166D9">
        <w:t xml:space="preserve"> </w:t>
      </w:r>
    </w:p>
    <w:p w14:paraId="055894C5" w14:textId="284B5B6F" w:rsidR="00B771F5" w:rsidRDefault="00B771F5" w:rsidP="006544EF">
      <w:pPr>
        <w:pStyle w:val="BodyText"/>
        <w:spacing w:line="360" w:lineRule="auto"/>
      </w:pPr>
      <w:r>
        <w:lastRenderedPageBreak/>
        <w:t xml:space="preserve">For both PCA-DA and PLS-DA, root mean squared error of prediction (RMSEP) was calculated by external 7-fold cross-validation with the help of the </w:t>
      </w:r>
      <w:proofErr w:type="spellStart"/>
      <w:r w:rsidRPr="00B63F7C">
        <w:rPr>
          <w:i/>
          <w:rPrChange w:id="5" w:author="Scott, Eric R." w:date="2019-04-05T10:42:00Z">
            <w:rPr/>
          </w:rPrChange>
        </w:rPr>
        <w:t>rsample</w:t>
      </w:r>
      <w:proofErr w:type="spellEnd"/>
      <w:r>
        <w:t xml:space="preserve"> package (citation).</w:t>
      </w:r>
      <w:bookmarkStart w:id="6" w:name="_GoBack"/>
      <w:bookmarkEnd w:id="6"/>
    </w:p>
    <w:p w14:paraId="207D7976" w14:textId="77777777" w:rsidR="00B771F5" w:rsidRDefault="00B771F5" w:rsidP="00190643">
      <w:pPr>
        <w:pStyle w:val="BodyText"/>
        <w:spacing w:line="360" w:lineRule="auto"/>
      </w:pPr>
      <w:r>
        <w:t>We were also interested in the ability of PCA-DA and PLS-DA to identify important discriminating variables in the “control” and “needle in a haystack” scenarios. To test this, w</w:t>
      </w:r>
      <w:r w:rsidR="001146E8">
        <w:t>e set criteria for both methods (PCA and PLS-DA) to identify important discriminating variables</w:t>
      </w:r>
      <w:r w:rsidR="005B0704">
        <w:t>.</w:t>
      </w:r>
      <w:r w:rsidR="001146E8">
        <w:t xml:space="preserve">  For PLS-DA, a variable was considered</w:t>
      </w:r>
      <w:r w:rsidR="000007E9">
        <w:t xml:space="preserve"> identified as</w:t>
      </w:r>
      <w:r w:rsidR="001146E8">
        <w:t xml:space="preserve"> discriminating if it had a variable importance in </w:t>
      </w:r>
      <w:commentRangeStart w:id="7"/>
      <w:r w:rsidR="001146E8">
        <w:t>projection (VIP) score greater than 1</w:t>
      </w:r>
      <w:r w:rsidR="00D7637A">
        <w:t xml:space="preserve"> </w:t>
      </w:r>
      <w:r w:rsidR="00D7637A">
        <w:fldChar w:fldCharType="begin" w:fldLock="1"/>
      </w:r>
      <w:r w:rsidR="00D7637A">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D7637A">
        <w:fldChar w:fldCharType="separate"/>
      </w:r>
      <w:r w:rsidR="00D7637A" w:rsidRPr="00C67D42">
        <w:rPr>
          <w:noProof/>
        </w:rPr>
        <w:t>(Chong and Jun 2005)</w:t>
      </w:r>
      <w:r w:rsidR="00D7637A">
        <w:fldChar w:fldCharType="end"/>
      </w:r>
      <w:r w:rsidR="001146E8">
        <w:t>.  For PCA, a variable was considered discriminating if its distance from 0 in a correlation plot of the first two principal components was greater than 0.</w:t>
      </w:r>
      <w:r w:rsidR="00BE6A21">
        <w:t>38</w:t>
      </w:r>
      <w:commentRangeEnd w:id="7"/>
      <w:r w:rsidR="00226066">
        <w:rPr>
          <w:rStyle w:val="CommentReference"/>
        </w:rPr>
        <w:commentReference w:id="7"/>
      </w:r>
      <w:r w:rsidR="00BE6A21">
        <w:t xml:space="preserve">, which is equivalent to the threshold Pearson correlation coefficient that would be significant </w:t>
      </w:r>
      <w:r w:rsidR="007F1BD2">
        <w:t>at alpha =</w:t>
      </w:r>
      <w:r w:rsidR="00BE6A21">
        <w:t xml:space="preserve"> 0.05</w:t>
      </w:r>
      <w:r w:rsidR="001146E8">
        <w:t>. We then compared these to known variable identities (discriminating or not) and created a confusion matrix</w:t>
      </w:r>
      <w:r w:rsidR="005B0704">
        <w:t xml:space="preserve"> for each dataset with the number of discriminating variables correctly identified as important being a true positive.  From this</w:t>
      </w:r>
      <w:r>
        <w:t>,</w:t>
      </w:r>
      <w:r w:rsidR="005B0704">
        <w:t xml:space="preserve"> we calculated a </w:t>
      </w:r>
      <w:r>
        <w:t>Cohen’s k</w:t>
      </w:r>
      <w:r w:rsidR="005B0704">
        <w:t xml:space="preserve">appa </w:t>
      </w:r>
      <w:r w:rsidR="000007E9">
        <w:t>for each dataset, which describes the accuracy of the method for choosing discriminating variable</w:t>
      </w:r>
      <w:r>
        <w:t xml:space="preserve"> (citation)</w:t>
      </w:r>
      <w:r w:rsidR="000007E9">
        <w:t>.</w:t>
      </w:r>
      <w:r w:rsidR="00452CFE">
        <w:t xml:space="preserve"> A </w:t>
      </w:r>
      <w:r>
        <w:t>k</w:t>
      </w:r>
      <w:r w:rsidR="00452CFE">
        <w:t xml:space="preserve">appa of 1 indicates complete </w:t>
      </w:r>
      <w:r w:rsidR="003B60BF">
        <w:t>accuracy while a kappa of 0 indicates important variables are selected no better than by chance.  A negative kappa indicates that selection of important variables is worse than chance.</w:t>
      </w:r>
    </w:p>
    <w:p w14:paraId="54826CB7" w14:textId="4E4007B1" w:rsidR="00190643" w:rsidRDefault="00190643" w:rsidP="00190643">
      <w:pPr>
        <w:pStyle w:val="BodyText"/>
        <w:spacing w:line="360" w:lineRule="auto"/>
      </w:pPr>
      <w:r>
        <w:t>See supplemental files for reproducible R scripts.</w:t>
      </w:r>
    </w:p>
    <w:p w14:paraId="0973E6CC" w14:textId="6B64274A" w:rsidR="00B63F7C" w:rsidRDefault="00B63F7C" w:rsidP="00190643">
      <w:pPr>
        <w:pStyle w:val="BodyText"/>
        <w:spacing w:line="360" w:lineRule="auto"/>
      </w:pPr>
      <w:ins w:id="8" w:author="Scott, Eric R." w:date="2019-04-05T10:41:00Z">
        <w:r>
          <w:t>Results are done, but writing nee</w:t>
        </w:r>
      </w:ins>
      <w:ins w:id="9" w:author="Scott, Eric R." w:date="2019-04-05T10:42:00Z">
        <w:r>
          <w:t>ds polishing, so I’m presenting that part as a talk!</w:t>
        </w:r>
      </w:ins>
    </w:p>
    <w:p w14:paraId="16187464" w14:textId="77777777" w:rsidR="005916EF" w:rsidRDefault="005916EF" w:rsidP="005916EF">
      <w:pPr>
        <w:pStyle w:val="Heading1"/>
      </w:pPr>
      <w:bookmarkStart w:id="10" w:name="results"/>
      <w:bookmarkStart w:id="11" w:name="cupcakes-vs.muffins"/>
      <w:bookmarkEnd w:id="10"/>
      <w:bookmarkEnd w:id="11"/>
      <w:r>
        <w:t>Works Cited</w:t>
      </w:r>
    </w:p>
    <w:p w14:paraId="26A7164F" w14:textId="219E6EDB" w:rsidR="00B87AED" w:rsidRPr="00B87AED" w:rsidRDefault="005916EF" w:rsidP="00B87AED">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B87AED" w:rsidRPr="00B87AED">
        <w:rPr>
          <w:rFonts w:ascii="Cambria" w:hAnsi="Cambria" w:cs="Times New Roman"/>
          <w:noProof/>
        </w:rPr>
        <w:t>Aplin P (2005) Remote sensing: ecology. Prog Phys Geogr 29:104–113. doi: 10.1191/030913305pp437pr</w:t>
      </w:r>
    </w:p>
    <w:p w14:paraId="730FA039"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Berger B, Parent B, Tester M (2010) High-throughput shoot imaging to study drought responses. J Exp Bot 61:3519–3528. doi: 10.1093/jxb/erq201</w:t>
      </w:r>
    </w:p>
    <w:p w14:paraId="3982AE8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Bonney R, Cooper CB, Dickinson J, et al (2009) Citizen Science: A Developing Tool for Expanding Science Knowledge and Scientific Literacy. Bioscience 59:977–984. doi: 10.1525/bio.2009.59.11.9</w:t>
      </w:r>
    </w:p>
    <w:p w14:paraId="656D782F"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 xml:space="preserve">Chong I-G, Jun C-H (2005) Performance of some variable selection methods when </w:t>
      </w:r>
      <w:r w:rsidRPr="00B87AED">
        <w:rPr>
          <w:rFonts w:ascii="Cambria" w:hAnsi="Cambria" w:cs="Times New Roman"/>
          <w:noProof/>
        </w:rPr>
        <w:lastRenderedPageBreak/>
        <w:t>multicollinearity is present. Chemom Intell Lab Syst 78:103–112. doi: 10.1016/J.CHEMOLAB.2004.12.011</w:t>
      </w:r>
    </w:p>
    <w:p w14:paraId="33A87D7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Cooke SJ, Hinch SG, Wikelski M, et al (2004) Biotelemetry: a mechanistic approach to ecology. Trends Ecol Evol 19:334–343. doi: 10.1016/J.TREE.2004.04.003</w:t>
      </w:r>
    </w:p>
    <w:p w14:paraId="61E10DC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de Souza LP, Naake T, Tohge T, Fernie AR (2017) From chromatogram to analyte to metabolite. How to pick horses for courses from the massive web resources for mass spectral plant metabolomics. Gigascience 6:1–20</w:t>
      </w:r>
    </w:p>
    <w:p w14:paraId="11DA47D7"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Dickinson JL, Shirk J, Bonter D, et al (2012) The current state of citizen science as a tool for ecological research and public engagement. Front Ecol Environ 10:291–297. doi: 10.1890/110236</w:t>
      </w:r>
    </w:p>
    <w:p w14:paraId="7E02AD9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Eriksson L, Johansson E, Kettaneh-Wold N, et al (2006) Multi- and Megavariate Data Analysis Part II Advanced Applications and Method Extensions. In: Multi- and Megavariate Data Analysis Part II Advanced Applications and Method Extensions</w:t>
      </w:r>
    </w:p>
    <w:p w14:paraId="47CA535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Fahlgren N, Gehan MA, Baxter I (2015) Lights, camera, action: high-throughput plant phenotyping is ready for a close-up. Curr Opin Plant Biol 24:93–99. doi: 10.1016/J.PBI.2015.02.006</w:t>
      </w:r>
    </w:p>
    <w:p w14:paraId="37EB462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Fick SE, Hijmans RJ (2017) WorldClim 2: new 1-km spatial resolution climate surfaces for global land areas. Int J Climatol. doi: 10.1002/joc.5086</w:t>
      </w:r>
    </w:p>
    <w:p w14:paraId="57EE5BEB"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Geladi P, Kowalski BR (1986) Partial least-squares regression: a tutorial. Anal Chim Acta 185:1–17. doi: 10.1016/0003-2670(86)80028-9</w:t>
      </w:r>
    </w:p>
    <w:p w14:paraId="6E4930D7"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Hervé MR, Nicolè F, Lê Cao K-A (2018) Multivariate Analysis of Multiple Datasets: a Practical Guide for Chemical Ecology. J Chem Ecol 44:215–234. doi: 10.1007/s10886-018-0932-6</w:t>
      </w:r>
    </w:p>
    <w:p w14:paraId="08E3AC95"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Kallenbach M, Oh Y, Eilers EJ, et al (2014) A robust, simple, high-throughput technique for time-resolved plant volatile analysis in field experiments. Plant J 78:1060–1072. doi: 10.1111/tpj.12523</w:t>
      </w:r>
    </w:p>
    <w:p w14:paraId="2160890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0F7499AC"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Muir CD, Conesa MÀ, Roldán EJ, et al (2017) Weak coordination between leaf structure and function among closely related tomato species. New Phytol 213:1642–1653. doi: 10.1111/nph.14285</w:t>
      </w:r>
    </w:p>
    <w:p w14:paraId="073818B4"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Porter J, Arzberger P, Braun H-W, et al (2005) Wireless Sensor Networks for Ecology. Bioscience 55:561–572. doi: 10.1641/0006-3568(2005)055[0561:WSNFE]2.0.CO;2</w:t>
      </w:r>
    </w:p>
    <w:p w14:paraId="0E18743B"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Roughgarden J, Running SW, Matson PA (1991) What Does Remote Sensing Do For Ecology? Ecology 72:1918–1922. doi: 10.2307/1941546</w:t>
      </w:r>
    </w:p>
    <w:p w14:paraId="5B2FAFCF"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 xml:space="preserve">Silvertown J (2009) A new dawn for citizen science. Trends Ecol Evol 24:467–471. doi: </w:t>
      </w:r>
      <w:r w:rsidRPr="00B87AED">
        <w:rPr>
          <w:rFonts w:ascii="Cambria" w:hAnsi="Cambria" w:cs="Times New Roman"/>
          <w:noProof/>
        </w:rPr>
        <w:lastRenderedPageBreak/>
        <w:t>10.1016/J.TREE.2009.03.017</w:t>
      </w:r>
    </w:p>
    <w:p w14:paraId="4F7870C4"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5A8ADD8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1C60709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Wold H (1975) Soft Modelling by Latent Variables: The Non-Linear Iterative Partial Least Squares (NIPALS) Approach. J Appl Probab 12:117–142. doi: 10.1017/S0021900200047604</w:t>
      </w:r>
    </w:p>
    <w:p w14:paraId="3ACBF259" w14:textId="77777777" w:rsidR="00B87AED" w:rsidRPr="00B87AED" w:rsidRDefault="00B87AED" w:rsidP="00B87AED">
      <w:pPr>
        <w:widowControl w:val="0"/>
        <w:autoSpaceDE w:val="0"/>
        <w:autoSpaceDN w:val="0"/>
        <w:adjustRightInd w:val="0"/>
        <w:spacing w:before="180" w:after="180"/>
        <w:ind w:left="480" w:hanging="480"/>
        <w:rPr>
          <w:rFonts w:ascii="Cambria" w:hAnsi="Cambria"/>
          <w:noProof/>
        </w:rPr>
      </w:pPr>
      <w:r w:rsidRPr="00B87AED">
        <w:rPr>
          <w:rFonts w:ascii="Cambria" w:hAnsi="Cambria" w:cs="Times New Roman"/>
          <w:noProof/>
        </w:rPr>
        <w:t>Wright IJ, Reich PB, Westoby M, et al (2004) The worldwide leaf economics spectrum. Nature 428:821–827</w:t>
      </w:r>
    </w:p>
    <w:p w14:paraId="0CC806EC" w14:textId="50E36606" w:rsidR="00F555C0" w:rsidRPr="00632140" w:rsidRDefault="005916EF" w:rsidP="00B87AED">
      <w:pPr>
        <w:widowControl w:val="0"/>
        <w:autoSpaceDE w:val="0"/>
        <w:autoSpaceDN w:val="0"/>
        <w:adjustRightInd w:val="0"/>
        <w:spacing w:before="180" w:after="180"/>
        <w:ind w:left="480" w:hanging="480"/>
      </w:pPr>
      <w:r>
        <w:fldChar w:fldCharType="end"/>
      </w:r>
      <w:bookmarkStart w:id="12" w:name="cupcakes-vs.muffins-methods"/>
      <w:bookmarkEnd w:id="12"/>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2]"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7" w:author="Scott, Eric R." w:date="2019-03-04T13:47:00Z" w:initials="SER">
    <w:p w14:paraId="1710711F" w14:textId="4D31CD42" w:rsidR="00226066" w:rsidRDefault="00226066">
      <w:pPr>
        <w:pStyle w:val="CommentText"/>
      </w:pPr>
      <w:r>
        <w:rPr>
          <w:rStyle w:val="CommentReference"/>
        </w:rPr>
        <w:annotationRef/>
      </w:r>
      <w:r>
        <w:t xml:space="preserve">Elizabeth recommends using same criteria for both </w:t>
      </w:r>
      <w:r w:rsidR="00555A80">
        <w:t>PCA and PLS-DA since VIP is a relative score and performs poorly with too many predictor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171071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1710711F" w16cid:durableId="2027A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EA9C0" w14:textId="77777777" w:rsidR="001C08D2" w:rsidRDefault="001C08D2">
      <w:pPr>
        <w:spacing w:after="0"/>
      </w:pPr>
      <w:r>
        <w:separator/>
      </w:r>
    </w:p>
  </w:endnote>
  <w:endnote w:type="continuationSeparator" w:id="0">
    <w:p w14:paraId="0C17D5DD" w14:textId="77777777" w:rsidR="001C08D2" w:rsidRDefault="001C08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5DE4A" w14:textId="77777777" w:rsidR="001C08D2" w:rsidRDefault="001C08D2">
      <w:r>
        <w:separator/>
      </w:r>
    </w:p>
  </w:footnote>
  <w:footnote w:type="continuationSeparator" w:id="0">
    <w:p w14:paraId="43D88D6C" w14:textId="77777777" w:rsidR="001C08D2" w:rsidRDefault="001C0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70081B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CC8F5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7A4420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E62446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960EC0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B1AC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16EE2D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C26E3D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87E2903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57E0D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19"/>
  </w:num>
  <w:num w:numId="18">
    <w:abstractNumId w:val="18"/>
  </w:num>
  <w:num w:numId="19">
    <w:abstractNumId w:val="17"/>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2]">
    <w15:presenceInfo w15:providerId="Windows Live" w15:userId="fe4623f8-75d7-4959-8c7e-ae3f4972eaac"/>
  </w15:person>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031CCE"/>
    <w:rsid w:val="00060634"/>
    <w:rsid w:val="000C3478"/>
    <w:rsid w:val="000C7CB5"/>
    <w:rsid w:val="0010419D"/>
    <w:rsid w:val="001146E8"/>
    <w:rsid w:val="0011680E"/>
    <w:rsid w:val="001377F0"/>
    <w:rsid w:val="00144973"/>
    <w:rsid w:val="001503CE"/>
    <w:rsid w:val="0016117E"/>
    <w:rsid w:val="0016186D"/>
    <w:rsid w:val="001668E5"/>
    <w:rsid w:val="001756EC"/>
    <w:rsid w:val="0018671C"/>
    <w:rsid w:val="00190643"/>
    <w:rsid w:val="00191559"/>
    <w:rsid w:val="001A5F25"/>
    <w:rsid w:val="001A74DB"/>
    <w:rsid w:val="001C08D2"/>
    <w:rsid w:val="001C2C57"/>
    <w:rsid w:val="001C71B8"/>
    <w:rsid w:val="001E04DB"/>
    <w:rsid w:val="001F37AC"/>
    <w:rsid w:val="001F499F"/>
    <w:rsid w:val="00217FB9"/>
    <w:rsid w:val="00224800"/>
    <w:rsid w:val="00226066"/>
    <w:rsid w:val="002519C9"/>
    <w:rsid w:val="00251F50"/>
    <w:rsid w:val="00255993"/>
    <w:rsid w:val="00257735"/>
    <w:rsid w:val="00275108"/>
    <w:rsid w:val="00292305"/>
    <w:rsid w:val="002B04D6"/>
    <w:rsid w:val="002B216C"/>
    <w:rsid w:val="002D23BB"/>
    <w:rsid w:val="00301C98"/>
    <w:rsid w:val="003158C8"/>
    <w:rsid w:val="00317B15"/>
    <w:rsid w:val="00326C22"/>
    <w:rsid w:val="003340AB"/>
    <w:rsid w:val="00363FDC"/>
    <w:rsid w:val="00367C82"/>
    <w:rsid w:val="00393E1C"/>
    <w:rsid w:val="003A0F24"/>
    <w:rsid w:val="003A3887"/>
    <w:rsid w:val="003B60BF"/>
    <w:rsid w:val="004131C0"/>
    <w:rsid w:val="00430728"/>
    <w:rsid w:val="00433330"/>
    <w:rsid w:val="00437C83"/>
    <w:rsid w:val="00441AFF"/>
    <w:rsid w:val="00442C6E"/>
    <w:rsid w:val="00450349"/>
    <w:rsid w:val="00452CFE"/>
    <w:rsid w:val="00453AF3"/>
    <w:rsid w:val="00462571"/>
    <w:rsid w:val="00484B1D"/>
    <w:rsid w:val="00485361"/>
    <w:rsid w:val="0048778F"/>
    <w:rsid w:val="00497837"/>
    <w:rsid w:val="004A40EB"/>
    <w:rsid w:val="004D4BCE"/>
    <w:rsid w:val="004E29B3"/>
    <w:rsid w:val="004F7027"/>
    <w:rsid w:val="005152ED"/>
    <w:rsid w:val="00516AFB"/>
    <w:rsid w:val="00535647"/>
    <w:rsid w:val="00552F34"/>
    <w:rsid w:val="00555A80"/>
    <w:rsid w:val="00556ADB"/>
    <w:rsid w:val="00590D07"/>
    <w:rsid w:val="005916EF"/>
    <w:rsid w:val="005A7CE9"/>
    <w:rsid w:val="005B0704"/>
    <w:rsid w:val="005D3375"/>
    <w:rsid w:val="005E58AB"/>
    <w:rsid w:val="005E5946"/>
    <w:rsid w:val="005F687C"/>
    <w:rsid w:val="00604AA8"/>
    <w:rsid w:val="00621F92"/>
    <w:rsid w:val="00632140"/>
    <w:rsid w:val="00632E43"/>
    <w:rsid w:val="0064107D"/>
    <w:rsid w:val="0065198D"/>
    <w:rsid w:val="006544EF"/>
    <w:rsid w:val="0066160A"/>
    <w:rsid w:val="00684DC5"/>
    <w:rsid w:val="0068651E"/>
    <w:rsid w:val="00691785"/>
    <w:rsid w:val="006A3824"/>
    <w:rsid w:val="006E33FE"/>
    <w:rsid w:val="006E569C"/>
    <w:rsid w:val="007174F2"/>
    <w:rsid w:val="00720566"/>
    <w:rsid w:val="00726243"/>
    <w:rsid w:val="0073645D"/>
    <w:rsid w:val="00763EAF"/>
    <w:rsid w:val="00784D58"/>
    <w:rsid w:val="00785AB2"/>
    <w:rsid w:val="007A3486"/>
    <w:rsid w:val="007D27F7"/>
    <w:rsid w:val="007D5F46"/>
    <w:rsid w:val="007F1BD2"/>
    <w:rsid w:val="007F694D"/>
    <w:rsid w:val="00802A62"/>
    <w:rsid w:val="00826C2C"/>
    <w:rsid w:val="0083131C"/>
    <w:rsid w:val="008362A4"/>
    <w:rsid w:val="00875959"/>
    <w:rsid w:val="008A2E27"/>
    <w:rsid w:val="008C2E3E"/>
    <w:rsid w:val="008D6863"/>
    <w:rsid w:val="008E0CA0"/>
    <w:rsid w:val="008E24D4"/>
    <w:rsid w:val="008E68BD"/>
    <w:rsid w:val="00906B0C"/>
    <w:rsid w:val="00953F83"/>
    <w:rsid w:val="00984218"/>
    <w:rsid w:val="009952E6"/>
    <w:rsid w:val="009B10BD"/>
    <w:rsid w:val="009B1C7C"/>
    <w:rsid w:val="009C0862"/>
    <w:rsid w:val="009C1900"/>
    <w:rsid w:val="009D0673"/>
    <w:rsid w:val="009D57FF"/>
    <w:rsid w:val="009E18A0"/>
    <w:rsid w:val="00A0073C"/>
    <w:rsid w:val="00A00F4C"/>
    <w:rsid w:val="00A15DA5"/>
    <w:rsid w:val="00A166D9"/>
    <w:rsid w:val="00A55E4B"/>
    <w:rsid w:val="00A563F1"/>
    <w:rsid w:val="00A71442"/>
    <w:rsid w:val="00A716B7"/>
    <w:rsid w:val="00A753DC"/>
    <w:rsid w:val="00A97650"/>
    <w:rsid w:val="00AA61C7"/>
    <w:rsid w:val="00AA6996"/>
    <w:rsid w:val="00AE1D74"/>
    <w:rsid w:val="00AE1E1E"/>
    <w:rsid w:val="00AE25E9"/>
    <w:rsid w:val="00AF1172"/>
    <w:rsid w:val="00B1049E"/>
    <w:rsid w:val="00B12F2E"/>
    <w:rsid w:val="00B1379D"/>
    <w:rsid w:val="00B14363"/>
    <w:rsid w:val="00B164EB"/>
    <w:rsid w:val="00B166A7"/>
    <w:rsid w:val="00B16BB0"/>
    <w:rsid w:val="00B20987"/>
    <w:rsid w:val="00B61A5E"/>
    <w:rsid w:val="00B63F7C"/>
    <w:rsid w:val="00B771F5"/>
    <w:rsid w:val="00B86B75"/>
    <w:rsid w:val="00B87AED"/>
    <w:rsid w:val="00BA0862"/>
    <w:rsid w:val="00BC48D5"/>
    <w:rsid w:val="00BD1B4F"/>
    <w:rsid w:val="00BD50F2"/>
    <w:rsid w:val="00BE6A21"/>
    <w:rsid w:val="00C054D3"/>
    <w:rsid w:val="00C36279"/>
    <w:rsid w:val="00C5078A"/>
    <w:rsid w:val="00C50D52"/>
    <w:rsid w:val="00C642C9"/>
    <w:rsid w:val="00C67D42"/>
    <w:rsid w:val="00C67F7A"/>
    <w:rsid w:val="00C7362E"/>
    <w:rsid w:val="00C94D92"/>
    <w:rsid w:val="00C9659D"/>
    <w:rsid w:val="00CA1D78"/>
    <w:rsid w:val="00CA4A35"/>
    <w:rsid w:val="00CB78CF"/>
    <w:rsid w:val="00CD4FB8"/>
    <w:rsid w:val="00D40114"/>
    <w:rsid w:val="00D60962"/>
    <w:rsid w:val="00D729C0"/>
    <w:rsid w:val="00D7637A"/>
    <w:rsid w:val="00D83106"/>
    <w:rsid w:val="00D97169"/>
    <w:rsid w:val="00DB0064"/>
    <w:rsid w:val="00DB20B9"/>
    <w:rsid w:val="00DD4AF1"/>
    <w:rsid w:val="00DE46B2"/>
    <w:rsid w:val="00DE5281"/>
    <w:rsid w:val="00DE7CA4"/>
    <w:rsid w:val="00E20913"/>
    <w:rsid w:val="00E256CD"/>
    <w:rsid w:val="00E315A3"/>
    <w:rsid w:val="00E50AE8"/>
    <w:rsid w:val="00E81744"/>
    <w:rsid w:val="00E8290C"/>
    <w:rsid w:val="00E90CF7"/>
    <w:rsid w:val="00EF79A2"/>
    <w:rsid w:val="00F06C9A"/>
    <w:rsid w:val="00F10E1D"/>
    <w:rsid w:val="00F43EFB"/>
    <w:rsid w:val="00F555C0"/>
    <w:rsid w:val="00F71450"/>
    <w:rsid w:val="00F9359E"/>
    <w:rsid w:val="00FA73C9"/>
    <w:rsid w:val="00FC5B1E"/>
    <w:rsid w:val="00FD74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 w:type="paragraph" w:styleId="Revision">
    <w:name w:val="Revision"/>
    <w:hidden/>
    <w:semiHidden/>
    <w:rsid w:val="00137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 w:id="838429868">
      <w:bodyDiv w:val="1"/>
      <w:marLeft w:val="0"/>
      <w:marRight w:val="0"/>
      <w:marTop w:val="0"/>
      <w:marBottom w:val="0"/>
      <w:divBdr>
        <w:top w:val="none" w:sz="0" w:space="0" w:color="auto"/>
        <w:left w:val="none" w:sz="0" w:space="0" w:color="auto"/>
        <w:bottom w:val="none" w:sz="0" w:space="0" w:color="auto"/>
        <w:right w:val="none" w:sz="0" w:space="0" w:color="auto"/>
      </w:divBdr>
      <w:divsChild>
        <w:div w:id="1738434815">
          <w:marLeft w:val="0"/>
          <w:marRight w:val="0"/>
          <w:marTop w:val="0"/>
          <w:marBottom w:val="0"/>
          <w:divBdr>
            <w:top w:val="none" w:sz="0" w:space="0" w:color="auto"/>
            <w:left w:val="none" w:sz="0" w:space="0" w:color="auto"/>
            <w:bottom w:val="none" w:sz="0" w:space="0" w:color="auto"/>
            <w:right w:val="none" w:sz="0" w:space="0" w:color="auto"/>
          </w:divBdr>
        </w:div>
        <w:div w:id="575087536">
          <w:marLeft w:val="0"/>
          <w:marRight w:val="0"/>
          <w:marTop w:val="0"/>
          <w:marBottom w:val="0"/>
          <w:divBdr>
            <w:top w:val="none" w:sz="0" w:space="0" w:color="auto"/>
            <w:left w:val="none" w:sz="0" w:space="0" w:color="auto"/>
            <w:bottom w:val="none" w:sz="0" w:space="0" w:color="auto"/>
            <w:right w:val="none" w:sz="0" w:space="0" w:color="auto"/>
          </w:divBdr>
        </w:div>
        <w:div w:id="379398392">
          <w:marLeft w:val="0"/>
          <w:marRight w:val="0"/>
          <w:marTop w:val="0"/>
          <w:marBottom w:val="0"/>
          <w:divBdr>
            <w:top w:val="none" w:sz="0" w:space="0" w:color="auto"/>
            <w:left w:val="none" w:sz="0" w:space="0" w:color="auto"/>
            <w:bottom w:val="none" w:sz="0" w:space="0" w:color="auto"/>
            <w:right w:val="none" w:sz="0" w:space="0" w:color="auto"/>
          </w:divBdr>
        </w:div>
        <w:div w:id="884566542">
          <w:marLeft w:val="0"/>
          <w:marRight w:val="0"/>
          <w:marTop w:val="0"/>
          <w:marBottom w:val="0"/>
          <w:divBdr>
            <w:top w:val="none" w:sz="0" w:space="0" w:color="auto"/>
            <w:left w:val="none" w:sz="0" w:space="0" w:color="auto"/>
            <w:bottom w:val="none" w:sz="0" w:space="0" w:color="auto"/>
            <w:right w:val="none" w:sz="0" w:space="0" w:color="auto"/>
          </w:divBdr>
        </w:div>
        <w:div w:id="1178618982">
          <w:marLeft w:val="0"/>
          <w:marRight w:val="0"/>
          <w:marTop w:val="0"/>
          <w:marBottom w:val="0"/>
          <w:divBdr>
            <w:top w:val="none" w:sz="0" w:space="0" w:color="auto"/>
            <w:left w:val="none" w:sz="0" w:space="0" w:color="auto"/>
            <w:bottom w:val="none" w:sz="0" w:space="0" w:color="auto"/>
            <w:right w:val="none" w:sz="0" w:space="0" w:color="auto"/>
          </w:divBdr>
        </w:div>
        <w:div w:id="2003268904">
          <w:marLeft w:val="0"/>
          <w:marRight w:val="0"/>
          <w:marTop w:val="0"/>
          <w:marBottom w:val="0"/>
          <w:divBdr>
            <w:top w:val="none" w:sz="0" w:space="0" w:color="auto"/>
            <w:left w:val="none" w:sz="0" w:space="0" w:color="auto"/>
            <w:bottom w:val="none" w:sz="0" w:space="0" w:color="auto"/>
            <w:right w:val="none" w:sz="0" w:space="0" w:color="auto"/>
          </w:divBdr>
        </w:div>
      </w:divsChild>
    </w:div>
    <w:div w:id="153862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8C3FB-AE16-384C-93F2-1E6B5624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10</Pages>
  <Words>11880</Words>
  <Characters>67719</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79441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57</cp:revision>
  <dcterms:created xsi:type="dcterms:W3CDTF">2018-07-02T14:57:00Z</dcterms:created>
  <dcterms:modified xsi:type="dcterms:W3CDTF">2019-04-05T14:42:00Z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